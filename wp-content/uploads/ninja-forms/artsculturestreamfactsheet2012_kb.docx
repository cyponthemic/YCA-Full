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849" w:rsidRPr="00EC69A8" w:rsidRDefault="00740849" w:rsidP="00740849">
      <w:pPr>
        <w:pStyle w:val="Heading1"/>
        <w:rPr>
          <w:sz w:val="24"/>
          <w:szCs w:val="24"/>
        </w:rPr>
      </w:pPr>
      <w:r w:rsidRPr="00EC69A8">
        <w:rPr>
          <w:sz w:val="24"/>
          <w:szCs w:val="24"/>
        </w:rPr>
        <w:t>Arts and Culture Stream</w:t>
      </w:r>
    </w:p>
    <w:p w:rsidR="007363B4" w:rsidRDefault="00740849" w:rsidP="00740849">
      <w:pPr>
        <w:rPr>
          <w:ins w:id="0" w:author="chans" w:date="2011-02-08T16:21:00Z"/>
          <w:rFonts w:cs="Arial"/>
          <w:sz w:val="21"/>
          <w:szCs w:val="21"/>
        </w:rPr>
      </w:pPr>
      <w:r w:rsidRPr="00E42419">
        <w:rPr>
          <w:sz w:val="21"/>
          <w:szCs w:val="21"/>
        </w:rPr>
        <w:t xml:space="preserve">The Arts and Culture Stream of Annual Grants is the way Council supports the creation and </w:t>
      </w:r>
      <w:del w:id="1" w:author="chans" w:date="2011-02-08T16:05:00Z">
        <w:r w:rsidRPr="00E42419" w:rsidDel="00FE21ED">
          <w:rPr>
            <w:sz w:val="21"/>
            <w:szCs w:val="21"/>
          </w:rPr>
          <w:delText xml:space="preserve">public </w:delText>
        </w:r>
      </w:del>
      <w:r w:rsidRPr="00E42419">
        <w:rPr>
          <w:sz w:val="21"/>
          <w:szCs w:val="21"/>
        </w:rPr>
        <w:t xml:space="preserve">presentation of arts and cultural projects, activities and works. </w:t>
      </w:r>
      <w:r w:rsidR="00E42419" w:rsidRPr="00E42419">
        <w:rPr>
          <w:sz w:val="21"/>
          <w:szCs w:val="21"/>
        </w:rPr>
        <w:t xml:space="preserve">Our </w:t>
      </w:r>
      <w:r w:rsidR="00933E8E">
        <w:rPr>
          <w:sz w:val="21"/>
          <w:szCs w:val="21"/>
        </w:rPr>
        <w:t xml:space="preserve">vision is </w:t>
      </w:r>
      <w:del w:id="2" w:author="chans" w:date="2011-02-08T16:11:00Z">
        <w:r w:rsidR="00933E8E" w:rsidDel="00FE21ED">
          <w:rPr>
            <w:sz w:val="21"/>
            <w:szCs w:val="21"/>
          </w:rPr>
          <w:delText xml:space="preserve">that </w:delText>
        </w:r>
      </w:del>
      <w:ins w:id="3" w:author="chans" w:date="2011-02-08T16:11:00Z">
        <w:r w:rsidR="00FE21ED">
          <w:rPr>
            <w:sz w:val="21"/>
            <w:szCs w:val="21"/>
          </w:rPr>
          <w:t xml:space="preserve">for </w:t>
        </w:r>
      </w:ins>
      <w:r w:rsidR="00933E8E" w:rsidRPr="00E42419">
        <w:rPr>
          <w:sz w:val="21"/>
          <w:szCs w:val="21"/>
        </w:rPr>
        <w:t>the</w:t>
      </w:r>
      <w:r w:rsidRPr="00E42419">
        <w:rPr>
          <w:rFonts w:cs="Arial"/>
          <w:sz w:val="21"/>
          <w:szCs w:val="21"/>
        </w:rPr>
        <w:t xml:space="preserve"> City of Yarra </w:t>
      </w:r>
      <w:del w:id="4" w:author="chans" w:date="2011-02-08T16:11:00Z">
        <w:r w:rsidRPr="00E42419" w:rsidDel="00FE21ED">
          <w:rPr>
            <w:rFonts w:cs="Arial"/>
            <w:sz w:val="21"/>
            <w:szCs w:val="21"/>
          </w:rPr>
          <w:delText>is a leading</w:delText>
        </w:r>
      </w:del>
      <w:ins w:id="5" w:author="chans" w:date="2011-02-08T16:11:00Z">
        <w:r w:rsidR="00FE21ED">
          <w:rPr>
            <w:rFonts w:cs="Arial"/>
            <w:sz w:val="21"/>
            <w:szCs w:val="21"/>
          </w:rPr>
          <w:t>to be a creative</w:t>
        </w:r>
      </w:ins>
      <w:r w:rsidRPr="00E42419">
        <w:rPr>
          <w:rFonts w:cs="Arial"/>
          <w:sz w:val="21"/>
          <w:szCs w:val="21"/>
        </w:rPr>
        <w:t xml:space="preserve"> place </w:t>
      </w:r>
      <w:del w:id="6" w:author="chans" w:date="2011-02-08T16:11:00Z">
        <w:r w:rsidRPr="00E42419" w:rsidDel="00FE21ED">
          <w:rPr>
            <w:rFonts w:cs="Arial"/>
            <w:sz w:val="21"/>
            <w:szCs w:val="21"/>
          </w:rPr>
          <w:delText xml:space="preserve">for </w:delText>
        </w:r>
      </w:del>
      <w:ins w:id="7" w:author="chans" w:date="2011-02-08T16:11:00Z">
        <w:r w:rsidR="00FE21ED">
          <w:rPr>
            <w:rFonts w:cs="Arial"/>
            <w:sz w:val="21"/>
            <w:szCs w:val="21"/>
          </w:rPr>
          <w:t>where dynamic,</w:t>
        </w:r>
        <w:r w:rsidR="00FE21ED" w:rsidRPr="00E42419">
          <w:rPr>
            <w:rFonts w:cs="Arial"/>
            <w:sz w:val="21"/>
            <w:szCs w:val="21"/>
          </w:rPr>
          <w:t xml:space="preserve"> </w:t>
        </w:r>
      </w:ins>
      <w:r w:rsidRPr="00E42419">
        <w:rPr>
          <w:rFonts w:cs="Arial"/>
          <w:sz w:val="21"/>
          <w:szCs w:val="21"/>
        </w:rPr>
        <w:t>diverse</w:t>
      </w:r>
      <w:ins w:id="8" w:author="chans" w:date="2011-02-08T16:21:00Z">
        <w:r w:rsidR="007363B4">
          <w:rPr>
            <w:rFonts w:cs="Arial"/>
            <w:sz w:val="21"/>
            <w:szCs w:val="21"/>
          </w:rPr>
          <w:t>,</w:t>
        </w:r>
      </w:ins>
      <w:r w:rsidRPr="00E42419">
        <w:rPr>
          <w:rFonts w:cs="Arial"/>
          <w:sz w:val="21"/>
          <w:szCs w:val="21"/>
        </w:rPr>
        <w:t xml:space="preserve"> </w:t>
      </w:r>
      <w:del w:id="9" w:author="chans" w:date="2011-02-08T16:12:00Z">
        <w:r w:rsidRPr="00E42419" w:rsidDel="00FE21ED">
          <w:rPr>
            <w:rFonts w:cs="Arial"/>
            <w:sz w:val="21"/>
            <w:szCs w:val="21"/>
          </w:rPr>
          <w:delText xml:space="preserve">and </w:delText>
        </w:r>
      </w:del>
      <w:r w:rsidRPr="00E42419">
        <w:rPr>
          <w:rFonts w:cs="Arial"/>
          <w:sz w:val="21"/>
          <w:szCs w:val="21"/>
        </w:rPr>
        <w:t>vibrant arts</w:t>
      </w:r>
      <w:ins w:id="10" w:author="chans" w:date="2011-02-08T16:12:00Z">
        <w:r w:rsidR="00FE21ED">
          <w:rPr>
            <w:rFonts w:cs="Arial"/>
            <w:sz w:val="21"/>
            <w:szCs w:val="21"/>
          </w:rPr>
          <w:t xml:space="preserve"> activities thrive and our citizens enjoy arts and culture as an everyday experience.</w:t>
        </w:r>
      </w:ins>
      <w:del w:id="11" w:author="chans" w:date="2011-02-08T16:12:00Z">
        <w:r w:rsidRPr="00E42419" w:rsidDel="00FE21ED">
          <w:rPr>
            <w:rFonts w:cs="Arial"/>
            <w:sz w:val="21"/>
            <w:szCs w:val="21"/>
          </w:rPr>
          <w:delText>, cultures and communities</w:delText>
        </w:r>
      </w:del>
      <w:del w:id="12" w:author="chans" w:date="2011-02-08T16:21:00Z">
        <w:r w:rsidRPr="00E42419" w:rsidDel="007363B4">
          <w:rPr>
            <w:rFonts w:cs="Arial"/>
            <w:sz w:val="21"/>
            <w:szCs w:val="21"/>
          </w:rPr>
          <w:delText>.</w:delText>
        </w:r>
      </w:del>
      <w:r w:rsidRPr="00E42419">
        <w:rPr>
          <w:rFonts w:cs="Arial"/>
          <w:sz w:val="21"/>
          <w:szCs w:val="21"/>
        </w:rPr>
        <w:t xml:space="preserve"> </w:t>
      </w:r>
    </w:p>
    <w:p w:rsidR="007363B4" w:rsidRDefault="007363B4" w:rsidP="00740849">
      <w:pPr>
        <w:rPr>
          <w:ins w:id="13" w:author="chans" w:date="2011-02-08T16:21:00Z"/>
          <w:rFonts w:cs="Arial"/>
          <w:sz w:val="21"/>
          <w:szCs w:val="21"/>
        </w:rPr>
      </w:pPr>
    </w:p>
    <w:p w:rsidR="00740849" w:rsidRPr="00E42419" w:rsidRDefault="00E42419" w:rsidP="00740849">
      <w:pPr>
        <w:rPr>
          <w:sz w:val="21"/>
          <w:szCs w:val="21"/>
        </w:rPr>
      </w:pPr>
      <w:r w:rsidRPr="00E42419">
        <w:rPr>
          <w:rFonts w:cs="Arial"/>
          <w:sz w:val="21"/>
          <w:szCs w:val="21"/>
        </w:rPr>
        <w:t xml:space="preserve">Our </w:t>
      </w:r>
      <w:del w:id="14" w:author="chans" w:date="2011-02-08T16:13:00Z">
        <w:r w:rsidRPr="00E42419" w:rsidDel="00FE21ED">
          <w:rPr>
            <w:rFonts w:cs="Arial"/>
            <w:sz w:val="21"/>
            <w:szCs w:val="21"/>
          </w:rPr>
          <w:delText>mission is to</w:delText>
        </w:r>
        <w:r w:rsidR="00740849" w:rsidRPr="00E42419" w:rsidDel="00FE21ED">
          <w:rPr>
            <w:sz w:val="21"/>
            <w:szCs w:val="21"/>
          </w:rPr>
          <w:delText xml:space="preserve"> work with communities, artists, organisations, business and government to achieve community wellbeing, economic strength and cultural vitality within Yarra, through</w:delText>
        </w:r>
        <w:r w:rsidR="00933E8E" w:rsidDel="00FE21ED">
          <w:rPr>
            <w:sz w:val="21"/>
            <w:szCs w:val="21"/>
          </w:rPr>
          <w:delText xml:space="preserve"> the following three goals</w:delText>
        </w:r>
      </w:del>
      <w:ins w:id="15" w:author="chans" w:date="2011-02-08T16:13:00Z">
        <w:r w:rsidR="00FE21ED">
          <w:rPr>
            <w:rFonts w:cs="Arial"/>
            <w:sz w:val="21"/>
            <w:szCs w:val="21"/>
          </w:rPr>
          <w:t>goals are to make arts and culture in Yarra</w:t>
        </w:r>
      </w:ins>
      <w:r w:rsidR="00740849" w:rsidRPr="00E42419">
        <w:rPr>
          <w:sz w:val="21"/>
          <w:szCs w:val="21"/>
        </w:rPr>
        <w:t>:</w:t>
      </w:r>
    </w:p>
    <w:p w:rsidR="00740849" w:rsidRPr="00E42419" w:rsidRDefault="00740849" w:rsidP="00740849">
      <w:pPr>
        <w:jc w:val="both"/>
        <w:rPr>
          <w:sz w:val="21"/>
          <w:szCs w:val="21"/>
        </w:rPr>
      </w:pPr>
    </w:p>
    <w:p w:rsidR="00740849" w:rsidRPr="00E42419" w:rsidRDefault="00740849" w:rsidP="00740849">
      <w:pPr>
        <w:rPr>
          <w:sz w:val="21"/>
          <w:szCs w:val="21"/>
        </w:rPr>
      </w:pPr>
      <w:r w:rsidRPr="00E42419">
        <w:rPr>
          <w:sz w:val="21"/>
          <w:szCs w:val="21"/>
        </w:rPr>
        <w:t xml:space="preserve">1: </w:t>
      </w:r>
      <w:del w:id="16" w:author="chans" w:date="2011-02-08T16:13:00Z">
        <w:r w:rsidRPr="00E42419" w:rsidDel="00FE21ED">
          <w:rPr>
            <w:sz w:val="21"/>
            <w:szCs w:val="21"/>
          </w:rPr>
          <w:delText>Involving local people</w:delText>
        </w:r>
        <w:r w:rsidR="00E42419" w:rsidDel="00FE21ED">
          <w:rPr>
            <w:sz w:val="21"/>
            <w:szCs w:val="21"/>
          </w:rPr>
          <w:tab/>
        </w:r>
      </w:del>
      <w:ins w:id="17" w:author="chans" w:date="2011-02-08T16:13:00Z">
        <w:r w:rsidR="00FE21ED">
          <w:rPr>
            <w:sz w:val="21"/>
            <w:szCs w:val="21"/>
          </w:rPr>
          <w:t>Easier to practice</w:t>
        </w:r>
      </w:ins>
      <w:r w:rsidR="00E42419">
        <w:rPr>
          <w:sz w:val="21"/>
          <w:szCs w:val="21"/>
        </w:rPr>
        <w:tab/>
      </w:r>
      <w:r w:rsidRPr="00E42419">
        <w:rPr>
          <w:sz w:val="21"/>
          <w:szCs w:val="21"/>
        </w:rPr>
        <w:t xml:space="preserve">2: </w:t>
      </w:r>
      <w:del w:id="18" w:author="chans" w:date="2011-02-08T16:13:00Z">
        <w:r w:rsidRPr="00E42419" w:rsidDel="00FE21ED">
          <w:rPr>
            <w:sz w:val="21"/>
            <w:szCs w:val="21"/>
          </w:rPr>
          <w:delText>Investing in local practice</w:delText>
        </w:r>
      </w:del>
      <w:ins w:id="19" w:author="chans" w:date="2011-02-08T16:13:00Z">
        <w:r w:rsidR="00FE21ED">
          <w:rPr>
            <w:sz w:val="21"/>
            <w:szCs w:val="21"/>
          </w:rPr>
          <w:t>Easier to participate</w:t>
        </w:r>
      </w:ins>
      <w:r w:rsidR="00E42419">
        <w:rPr>
          <w:sz w:val="21"/>
          <w:szCs w:val="21"/>
        </w:rPr>
        <w:tab/>
      </w:r>
      <w:r w:rsidRPr="00E42419">
        <w:rPr>
          <w:sz w:val="21"/>
          <w:szCs w:val="21"/>
        </w:rPr>
        <w:t xml:space="preserve">3: </w:t>
      </w:r>
      <w:del w:id="20" w:author="chans" w:date="2011-02-08T16:13:00Z">
        <w:r w:rsidRPr="00E42419" w:rsidDel="00FE21ED">
          <w:rPr>
            <w:sz w:val="21"/>
            <w:szCs w:val="21"/>
          </w:rPr>
          <w:delText>Supporting a shared sense of place.</w:delText>
        </w:r>
      </w:del>
      <w:ins w:id="21" w:author="chans" w:date="2011-02-08T16:13:00Z">
        <w:r w:rsidR="00FE21ED">
          <w:rPr>
            <w:sz w:val="21"/>
            <w:szCs w:val="21"/>
          </w:rPr>
          <w:t>Prominent in Council’s ac</w:t>
        </w:r>
      </w:ins>
      <w:ins w:id="22" w:author="chans" w:date="2011-02-08T16:14:00Z">
        <w:r w:rsidR="00FE21ED">
          <w:rPr>
            <w:sz w:val="21"/>
            <w:szCs w:val="21"/>
          </w:rPr>
          <w:t>tivities</w:t>
        </w:r>
      </w:ins>
    </w:p>
    <w:p w:rsidR="00740849" w:rsidRDefault="00740849" w:rsidP="00740849">
      <w:pPr>
        <w:rPr>
          <w:b/>
          <w:bCs/>
          <w:sz w:val="24"/>
          <w:szCs w:val="22"/>
        </w:rPr>
      </w:pPr>
    </w:p>
    <w:p w:rsidR="00740849" w:rsidRPr="00740849" w:rsidRDefault="00740849" w:rsidP="00740849">
      <w:pPr>
        <w:rPr>
          <w:szCs w:val="22"/>
        </w:rPr>
      </w:pPr>
      <w:r w:rsidRPr="00DE48A7">
        <w:rPr>
          <w:b/>
          <w:bCs/>
          <w:sz w:val="24"/>
          <w:szCs w:val="22"/>
        </w:rPr>
        <w:t>Funding Categories</w:t>
      </w:r>
    </w:p>
    <w:p w:rsidR="00740849" w:rsidRPr="00E42419" w:rsidRDefault="00740849" w:rsidP="00740849">
      <w:pPr>
        <w:rPr>
          <w:sz w:val="21"/>
          <w:szCs w:val="21"/>
        </w:rPr>
      </w:pPr>
      <w:r w:rsidRPr="00E42419">
        <w:rPr>
          <w:sz w:val="21"/>
          <w:szCs w:val="21"/>
        </w:rPr>
        <w:t xml:space="preserve">It is a </w:t>
      </w:r>
      <w:r w:rsidRPr="00E42419">
        <w:rPr>
          <w:b/>
          <w:sz w:val="21"/>
          <w:szCs w:val="21"/>
        </w:rPr>
        <w:t>requirement</w:t>
      </w:r>
      <w:r w:rsidRPr="00E42419">
        <w:rPr>
          <w:sz w:val="21"/>
          <w:szCs w:val="21"/>
        </w:rPr>
        <w:t xml:space="preserve"> that prior to proceeding with your </w:t>
      </w:r>
      <w:r w:rsidRPr="00E42419">
        <w:rPr>
          <w:b/>
          <w:sz w:val="21"/>
          <w:szCs w:val="21"/>
        </w:rPr>
        <w:t>Arts and Culture application</w:t>
      </w:r>
      <w:r w:rsidRPr="00E42419">
        <w:rPr>
          <w:sz w:val="21"/>
          <w:szCs w:val="21"/>
        </w:rPr>
        <w:t xml:space="preserve"> you discuss your project during the application period with the relevant project officers. </w:t>
      </w:r>
    </w:p>
    <w:p w:rsidR="00740849" w:rsidRPr="00E42419" w:rsidRDefault="00740849" w:rsidP="00740849">
      <w:pPr>
        <w:rPr>
          <w:sz w:val="21"/>
          <w:szCs w:val="21"/>
        </w:rPr>
      </w:pPr>
    </w:p>
    <w:tbl>
      <w:tblPr>
        <w:tblpPr w:leftFromText="180" w:rightFromText="180" w:vertAnchor="text" w:horzAnchor="margin" w:tblpX="86" w:tblpY="20"/>
        <w:tblW w:w="9464" w:type="dxa"/>
        <w:tblLayout w:type="fixed"/>
        <w:tblLook w:val="04A0"/>
      </w:tblPr>
      <w:tblGrid>
        <w:gridCol w:w="3227"/>
        <w:gridCol w:w="2835"/>
        <w:gridCol w:w="3402"/>
      </w:tblGrid>
      <w:tr w:rsidR="00740849" w:rsidRPr="00E42419" w:rsidTr="00740849">
        <w:trPr>
          <w:trHeight w:val="264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849" w:rsidRPr="00E42419" w:rsidRDefault="00740849" w:rsidP="00740849">
            <w:pPr>
              <w:ind w:right="-992"/>
              <w:rPr>
                <w:rFonts w:ascii="Arial Narrow" w:hAnsi="Arial Narrow" w:cs="Arial"/>
                <w:b/>
                <w:bCs/>
                <w:color w:val="000000"/>
                <w:sz w:val="21"/>
                <w:szCs w:val="21"/>
                <w:lang w:eastAsia="en-AU"/>
              </w:rPr>
            </w:pPr>
            <w:r w:rsidRPr="00E42419">
              <w:rPr>
                <w:rFonts w:ascii="Arial Narrow" w:hAnsi="Arial Narrow" w:cs="Arial"/>
                <w:b/>
                <w:bCs/>
                <w:color w:val="000000"/>
                <w:sz w:val="21"/>
                <w:szCs w:val="21"/>
                <w:lang w:eastAsia="en-AU"/>
              </w:rPr>
              <w:t>Funding Categories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00000" w:rsidRDefault="007363B4">
            <w:pPr>
              <w:ind w:right="-992"/>
              <w:rPr>
                <w:rFonts w:ascii="Arial Narrow" w:hAnsi="Arial Narrow" w:cs="Arial"/>
                <w:b/>
                <w:bCs/>
                <w:color w:val="000000"/>
                <w:sz w:val="21"/>
                <w:szCs w:val="21"/>
                <w:lang w:eastAsia="en-AU"/>
              </w:rPr>
            </w:pPr>
            <w:ins w:id="23" w:author="chans" w:date="2011-02-08T16:22:00Z">
              <w:r>
                <w:rPr>
                  <w:rFonts w:ascii="Arial Narrow" w:hAnsi="Arial Narrow" w:cs="Arial"/>
                  <w:b/>
                  <w:bCs/>
                  <w:color w:val="000000"/>
                  <w:sz w:val="21"/>
                  <w:szCs w:val="21"/>
                  <w:lang w:eastAsia="en-AU"/>
                </w:rPr>
                <w:t xml:space="preserve">Total </w:t>
              </w:r>
            </w:ins>
            <w:r w:rsidR="00740849" w:rsidRPr="00E42419">
              <w:rPr>
                <w:rFonts w:ascii="Arial Narrow" w:hAnsi="Arial Narrow" w:cs="Arial"/>
                <w:b/>
                <w:bCs/>
                <w:color w:val="000000"/>
                <w:sz w:val="21"/>
                <w:szCs w:val="21"/>
                <w:lang w:eastAsia="en-AU"/>
              </w:rPr>
              <w:t xml:space="preserve">Funding </w:t>
            </w:r>
            <w:del w:id="24" w:author="chans" w:date="2011-02-08T16:22:00Z">
              <w:r w:rsidR="00740849" w:rsidRPr="00E42419" w:rsidDel="007363B4">
                <w:rPr>
                  <w:rFonts w:ascii="Arial Narrow" w:hAnsi="Arial Narrow" w:cs="Arial"/>
                  <w:b/>
                  <w:bCs/>
                  <w:color w:val="000000"/>
                  <w:sz w:val="21"/>
                  <w:szCs w:val="21"/>
                  <w:lang w:eastAsia="en-AU"/>
                </w:rPr>
                <w:delText>Available</w:delText>
              </w:r>
            </w:del>
            <w:ins w:id="25" w:author="chans" w:date="2011-02-08T16:22:00Z">
              <w:r>
                <w:rPr>
                  <w:rFonts w:ascii="Arial Narrow" w:hAnsi="Arial Narrow" w:cs="Arial"/>
                  <w:b/>
                  <w:bCs/>
                  <w:color w:val="000000"/>
                  <w:sz w:val="21"/>
                  <w:szCs w:val="21"/>
                  <w:lang w:eastAsia="en-AU"/>
                </w:rPr>
                <w:t>Pool</w:t>
              </w:r>
            </w:ins>
          </w:p>
        </w:tc>
        <w:tc>
          <w:tcPr>
            <w:tcW w:w="340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40849" w:rsidRPr="00E42419" w:rsidRDefault="00740849" w:rsidP="00740849">
            <w:pPr>
              <w:ind w:right="-992"/>
              <w:rPr>
                <w:rFonts w:ascii="Arial Narrow" w:hAnsi="Arial Narrow" w:cs="Arial"/>
                <w:b/>
                <w:bCs/>
                <w:color w:val="000000"/>
                <w:sz w:val="21"/>
                <w:szCs w:val="21"/>
                <w:lang w:eastAsia="en-AU"/>
              </w:rPr>
            </w:pPr>
            <w:r w:rsidRPr="00E42419">
              <w:rPr>
                <w:rFonts w:ascii="Arial Narrow" w:hAnsi="Arial Narrow" w:cs="Arial"/>
                <w:b/>
                <w:bCs/>
                <w:color w:val="000000"/>
                <w:sz w:val="21"/>
                <w:szCs w:val="21"/>
                <w:lang w:eastAsia="en-AU"/>
              </w:rPr>
              <w:t>Contact Details</w:t>
            </w:r>
          </w:p>
        </w:tc>
      </w:tr>
      <w:tr w:rsidR="00740849" w:rsidRPr="00E42419" w:rsidTr="002C60BC">
        <w:trPr>
          <w:trHeight w:val="250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849" w:rsidRPr="00E42419" w:rsidRDefault="00740849" w:rsidP="002C60BC">
            <w:pPr>
              <w:rPr>
                <w:sz w:val="21"/>
                <w:szCs w:val="21"/>
              </w:rPr>
            </w:pPr>
            <w:r w:rsidRPr="00E42419">
              <w:rPr>
                <w:sz w:val="21"/>
                <w:szCs w:val="21"/>
              </w:rPr>
              <w:t>Arts Development</w:t>
            </w:r>
          </w:p>
        </w:tc>
        <w:tc>
          <w:tcPr>
            <w:tcW w:w="2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000000" w:rsidRDefault="00740849">
            <w:pPr>
              <w:rPr>
                <w:sz w:val="21"/>
                <w:szCs w:val="21"/>
              </w:rPr>
            </w:pPr>
            <w:r w:rsidRPr="00E42419">
              <w:rPr>
                <w:sz w:val="21"/>
                <w:szCs w:val="21"/>
              </w:rPr>
              <w:t>$</w:t>
            </w:r>
            <w:del w:id="26" w:author="chans" w:date="2011-02-08T16:22:00Z">
              <w:r w:rsidRPr="00E42419" w:rsidDel="007363B4">
                <w:rPr>
                  <w:sz w:val="21"/>
                  <w:szCs w:val="21"/>
                </w:rPr>
                <w:delText>500-$10,000*</w:delText>
              </w:r>
            </w:del>
            <w:ins w:id="27" w:author="chans" w:date="2011-02-08T16:22:00Z">
              <w:r w:rsidR="007363B4">
                <w:rPr>
                  <w:sz w:val="21"/>
                  <w:szCs w:val="21"/>
                </w:rPr>
                <w:t>60,000*</w:t>
              </w:r>
            </w:ins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849" w:rsidRPr="00E42419" w:rsidRDefault="00740849" w:rsidP="002C60BC">
            <w:pPr>
              <w:rPr>
                <w:sz w:val="21"/>
                <w:szCs w:val="21"/>
              </w:rPr>
            </w:pPr>
            <w:r w:rsidRPr="00E42419">
              <w:rPr>
                <w:sz w:val="21"/>
                <w:szCs w:val="21"/>
              </w:rPr>
              <w:t xml:space="preserve">Brona Keenan </w:t>
            </w:r>
            <w:r w:rsidR="002C60BC" w:rsidRPr="00E42419">
              <w:rPr>
                <w:sz w:val="21"/>
                <w:szCs w:val="21"/>
              </w:rPr>
              <w:t xml:space="preserve">     </w:t>
            </w:r>
            <w:r w:rsidR="00933E8E">
              <w:rPr>
                <w:sz w:val="21"/>
                <w:szCs w:val="21"/>
              </w:rPr>
              <w:t xml:space="preserve">   </w:t>
            </w:r>
            <w:r w:rsidRPr="00E42419">
              <w:rPr>
                <w:sz w:val="21"/>
                <w:szCs w:val="21"/>
              </w:rPr>
              <w:t>9205 5029</w:t>
            </w:r>
          </w:p>
        </w:tc>
      </w:tr>
      <w:tr w:rsidR="00740849" w:rsidRPr="00E42419" w:rsidTr="002C60BC">
        <w:trPr>
          <w:trHeight w:val="275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849" w:rsidRPr="00E42419" w:rsidRDefault="00740849" w:rsidP="002C60BC">
            <w:pPr>
              <w:rPr>
                <w:sz w:val="21"/>
                <w:szCs w:val="21"/>
              </w:rPr>
            </w:pPr>
            <w:r w:rsidRPr="00E42419">
              <w:rPr>
                <w:sz w:val="21"/>
                <w:szCs w:val="21"/>
              </w:rPr>
              <w:t>Cultural Festivals</w:t>
            </w:r>
          </w:p>
        </w:tc>
        <w:tc>
          <w:tcPr>
            <w:tcW w:w="2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000000" w:rsidRDefault="00740849">
            <w:pPr>
              <w:rPr>
                <w:sz w:val="21"/>
                <w:szCs w:val="21"/>
              </w:rPr>
            </w:pPr>
            <w:r w:rsidRPr="00E42419">
              <w:rPr>
                <w:sz w:val="21"/>
                <w:szCs w:val="21"/>
              </w:rPr>
              <w:t>$</w:t>
            </w:r>
            <w:del w:id="28" w:author="chans" w:date="2011-02-08T16:22:00Z">
              <w:r w:rsidRPr="00E42419" w:rsidDel="007363B4">
                <w:rPr>
                  <w:sz w:val="21"/>
                  <w:szCs w:val="21"/>
                </w:rPr>
                <w:delText>500 - $15,000</w:delText>
              </w:r>
            </w:del>
            <w:ins w:id="29" w:author="chans" w:date="2011-02-08T16:22:00Z">
              <w:r w:rsidR="007363B4">
                <w:rPr>
                  <w:sz w:val="21"/>
                  <w:szCs w:val="21"/>
                </w:rPr>
                <w:t>100,000</w:t>
              </w:r>
            </w:ins>
            <w:r w:rsidRPr="00E42419">
              <w:rPr>
                <w:sz w:val="21"/>
                <w:szCs w:val="21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hideMark/>
          </w:tcPr>
          <w:p w:rsidR="00740849" w:rsidRPr="00E42419" w:rsidRDefault="00740849" w:rsidP="002C60BC">
            <w:pPr>
              <w:rPr>
                <w:sz w:val="21"/>
                <w:szCs w:val="21"/>
              </w:rPr>
            </w:pPr>
            <w:r w:rsidRPr="00E42419">
              <w:rPr>
                <w:sz w:val="21"/>
                <w:szCs w:val="21"/>
              </w:rPr>
              <w:t xml:space="preserve">Sandra Margulius </w:t>
            </w:r>
            <w:r w:rsidR="00933E8E">
              <w:rPr>
                <w:sz w:val="21"/>
                <w:szCs w:val="21"/>
              </w:rPr>
              <w:t xml:space="preserve">  </w:t>
            </w:r>
            <w:r w:rsidRPr="00E42419">
              <w:rPr>
                <w:sz w:val="21"/>
                <w:szCs w:val="21"/>
              </w:rPr>
              <w:t xml:space="preserve">9205 </w:t>
            </w:r>
            <w:r w:rsidR="00933E8E">
              <w:rPr>
                <w:sz w:val="21"/>
                <w:szCs w:val="21"/>
              </w:rPr>
              <w:t xml:space="preserve"> </w:t>
            </w:r>
            <w:r w:rsidRPr="00E42419">
              <w:rPr>
                <w:sz w:val="21"/>
                <w:szCs w:val="21"/>
              </w:rPr>
              <w:t>5109</w:t>
            </w:r>
          </w:p>
        </w:tc>
      </w:tr>
      <w:tr w:rsidR="00740849" w:rsidRPr="00E42419" w:rsidTr="002C60BC">
        <w:trPr>
          <w:trHeight w:val="265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849" w:rsidRPr="00E42419" w:rsidRDefault="00740849" w:rsidP="002C60BC">
            <w:pPr>
              <w:rPr>
                <w:sz w:val="21"/>
                <w:szCs w:val="21"/>
              </w:rPr>
            </w:pPr>
            <w:r w:rsidRPr="00E42419">
              <w:rPr>
                <w:sz w:val="21"/>
                <w:szCs w:val="21"/>
              </w:rPr>
              <w:t>Community Arts</w:t>
            </w:r>
          </w:p>
        </w:tc>
        <w:tc>
          <w:tcPr>
            <w:tcW w:w="2835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40849">
            <w:pPr>
              <w:rPr>
                <w:sz w:val="21"/>
                <w:szCs w:val="21"/>
              </w:rPr>
            </w:pPr>
            <w:r w:rsidRPr="00E42419">
              <w:rPr>
                <w:sz w:val="21"/>
                <w:szCs w:val="21"/>
              </w:rPr>
              <w:t>$</w:t>
            </w:r>
            <w:del w:id="30" w:author="chans" w:date="2011-02-08T16:22:00Z">
              <w:r w:rsidRPr="00E42419" w:rsidDel="007363B4">
                <w:rPr>
                  <w:sz w:val="21"/>
                  <w:szCs w:val="21"/>
                </w:rPr>
                <w:delText>500 - $1</w:delText>
              </w:r>
            </w:del>
            <w:ins w:id="31" w:author="denise fox" w:date="2011-01-13T15:50:00Z">
              <w:del w:id="32" w:author="chans" w:date="2011-02-08T16:22:00Z">
                <w:r w:rsidR="000D51EC" w:rsidDel="007363B4">
                  <w:rPr>
                    <w:sz w:val="21"/>
                    <w:szCs w:val="21"/>
                  </w:rPr>
                  <w:delText>0</w:delText>
                </w:r>
              </w:del>
            </w:ins>
            <w:del w:id="33" w:author="chans" w:date="2011-02-08T16:22:00Z">
              <w:r w:rsidRPr="00E42419" w:rsidDel="007363B4">
                <w:rPr>
                  <w:sz w:val="21"/>
                  <w:szCs w:val="21"/>
                </w:rPr>
                <w:delText>5,000</w:delText>
              </w:r>
            </w:del>
            <w:ins w:id="34" w:author="chans" w:date="2011-02-08T16:22:00Z">
              <w:r w:rsidR="007363B4">
                <w:rPr>
                  <w:sz w:val="21"/>
                  <w:szCs w:val="21"/>
                </w:rPr>
                <w:t>40,000</w:t>
              </w:r>
            </w:ins>
            <w:r w:rsidRPr="00E42419">
              <w:rPr>
                <w:sz w:val="21"/>
                <w:szCs w:val="21"/>
              </w:rPr>
              <w:t>*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849" w:rsidRPr="00E42419" w:rsidRDefault="00712AB7" w:rsidP="002C60B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Kirsty Baird          </w:t>
            </w:r>
            <w:r w:rsidR="00DF22E6">
              <w:rPr>
                <w:sz w:val="21"/>
                <w:szCs w:val="21"/>
              </w:rPr>
              <w:t xml:space="preserve">    </w:t>
            </w:r>
            <w:r w:rsidR="00740849" w:rsidRPr="00E42419">
              <w:rPr>
                <w:sz w:val="21"/>
                <w:szCs w:val="21"/>
              </w:rPr>
              <w:t>9205 5038</w:t>
            </w:r>
          </w:p>
        </w:tc>
      </w:tr>
    </w:tbl>
    <w:p w:rsidR="00740849" w:rsidRPr="00E42419" w:rsidRDefault="00740849" w:rsidP="00740849">
      <w:pPr>
        <w:pStyle w:val="BodyTextIndent2"/>
        <w:ind w:left="153"/>
        <w:jc w:val="both"/>
        <w:rPr>
          <w:sz w:val="21"/>
          <w:szCs w:val="21"/>
          <w:lang w:val="en-US"/>
        </w:rPr>
      </w:pPr>
    </w:p>
    <w:p w:rsidR="002C60BC" w:rsidRPr="00E42419" w:rsidRDefault="002C60BC" w:rsidP="00740849">
      <w:pPr>
        <w:pStyle w:val="BodyTextIndent2"/>
        <w:ind w:left="153"/>
        <w:rPr>
          <w:i/>
          <w:sz w:val="21"/>
          <w:szCs w:val="21"/>
          <w:lang w:val="en-US"/>
        </w:rPr>
      </w:pPr>
    </w:p>
    <w:p w:rsidR="00740849" w:rsidRPr="00FB6886" w:rsidRDefault="00740849" w:rsidP="00933E8E">
      <w:pPr>
        <w:rPr>
          <w:b/>
          <w:bCs/>
          <w:sz w:val="24"/>
          <w:szCs w:val="22"/>
        </w:rPr>
      </w:pPr>
      <w:r w:rsidRPr="00FB6886">
        <w:rPr>
          <w:sz w:val="21"/>
          <w:szCs w:val="21"/>
          <w:lang w:val="en-US"/>
        </w:rPr>
        <w:t xml:space="preserve">* Please note </w:t>
      </w:r>
      <w:ins w:id="35" w:author="chans" w:date="2011-02-08T16:23:00Z">
        <w:r w:rsidR="007363B4">
          <w:rPr>
            <w:sz w:val="21"/>
            <w:szCs w:val="21"/>
            <w:lang w:val="en-US"/>
          </w:rPr>
          <w:t>in 2010 the average grant was $6179 and the guideline for grants is between $500 and $10,000.</w:t>
        </w:r>
      </w:ins>
      <w:del w:id="36" w:author="chans" w:date="2011-02-08T16:23:00Z">
        <w:r w:rsidRPr="00FB6886" w:rsidDel="007363B4">
          <w:rPr>
            <w:sz w:val="21"/>
            <w:szCs w:val="21"/>
            <w:lang w:val="en-US"/>
          </w:rPr>
          <w:delText xml:space="preserve">this is a general guideline, </w:delText>
        </w:r>
        <w:r w:rsidRPr="00EB22BA" w:rsidDel="007363B4">
          <w:rPr>
            <w:rFonts w:cs="Arial"/>
            <w:sz w:val="21"/>
            <w:szCs w:val="21"/>
          </w:rPr>
          <w:delText>not a ceiling.</w:delText>
        </w:r>
        <w:r w:rsidR="00CF48BC" w:rsidRPr="00EB22BA" w:rsidDel="007363B4">
          <w:rPr>
            <w:rFonts w:cs="Arial"/>
            <w:sz w:val="21"/>
            <w:szCs w:val="21"/>
          </w:rPr>
          <w:delText xml:space="preserve">  </w:delText>
        </w:r>
        <w:r w:rsidR="00EB22BA" w:rsidRPr="00EB22BA" w:rsidDel="007363B4">
          <w:rPr>
            <w:rFonts w:cs="Arial"/>
            <w:sz w:val="21"/>
            <w:szCs w:val="21"/>
          </w:rPr>
          <w:delText xml:space="preserve">In 2010 the average grant was </w:delText>
        </w:r>
        <w:r w:rsidR="00CF48BC" w:rsidRPr="00EB22BA" w:rsidDel="007363B4">
          <w:rPr>
            <w:rFonts w:cs="Arial"/>
            <w:sz w:val="21"/>
            <w:szCs w:val="21"/>
          </w:rPr>
          <w:delText>$6179</w:delText>
        </w:r>
        <w:r w:rsidR="00EB22BA" w:rsidDel="007363B4">
          <w:rPr>
            <w:rFonts w:cs="Arial"/>
            <w:sz w:val="21"/>
            <w:szCs w:val="21"/>
          </w:rPr>
          <w:delText>.</w:delText>
        </w:r>
      </w:del>
    </w:p>
    <w:p w:rsidR="00933E8E" w:rsidRDefault="00933E8E" w:rsidP="002C60BC">
      <w:pPr>
        <w:rPr>
          <w:b/>
          <w:bCs/>
          <w:sz w:val="24"/>
          <w:szCs w:val="22"/>
        </w:rPr>
      </w:pPr>
    </w:p>
    <w:p w:rsidR="00740849" w:rsidRPr="00933E8E" w:rsidRDefault="00740849" w:rsidP="002C60BC">
      <w:pPr>
        <w:rPr>
          <w:b/>
          <w:bCs/>
          <w:sz w:val="24"/>
          <w:szCs w:val="22"/>
        </w:rPr>
      </w:pPr>
      <w:r w:rsidRPr="002C60BC">
        <w:rPr>
          <w:b/>
          <w:bCs/>
          <w:sz w:val="24"/>
          <w:szCs w:val="22"/>
        </w:rPr>
        <w:t xml:space="preserve">Arts Development </w:t>
      </w:r>
      <w:r w:rsidRPr="00E42419">
        <w:rPr>
          <w:sz w:val="21"/>
          <w:szCs w:val="21"/>
        </w:rPr>
        <w:t xml:space="preserve">supports </w:t>
      </w:r>
      <w:del w:id="37" w:author="chans" w:date="2011-02-08T16:14:00Z">
        <w:r w:rsidRPr="00E42419" w:rsidDel="007363B4">
          <w:rPr>
            <w:sz w:val="21"/>
            <w:szCs w:val="21"/>
          </w:rPr>
          <w:delText xml:space="preserve">small to medium </w:delText>
        </w:r>
      </w:del>
      <w:del w:id="38" w:author="chans" w:date="2011-02-08T16:15:00Z">
        <w:r w:rsidRPr="00E42419" w:rsidDel="007363B4">
          <w:rPr>
            <w:sz w:val="21"/>
            <w:szCs w:val="21"/>
          </w:rPr>
          <w:delText xml:space="preserve">projects for practising </w:delText>
        </w:r>
      </w:del>
      <w:ins w:id="39" w:author="chans" w:date="2011-02-08T16:15:00Z">
        <w:r w:rsidR="007363B4">
          <w:rPr>
            <w:sz w:val="21"/>
            <w:szCs w:val="21"/>
          </w:rPr>
          <w:t>professional</w:t>
        </w:r>
        <w:r w:rsidR="007363B4" w:rsidRPr="00E42419">
          <w:rPr>
            <w:sz w:val="21"/>
            <w:szCs w:val="21"/>
          </w:rPr>
          <w:t xml:space="preserve"> </w:t>
        </w:r>
      </w:ins>
      <w:r w:rsidRPr="00E42419">
        <w:rPr>
          <w:sz w:val="21"/>
          <w:szCs w:val="21"/>
        </w:rPr>
        <w:t xml:space="preserve">artists and art </w:t>
      </w:r>
      <w:del w:id="40" w:author="chans" w:date="2011-02-08T16:15:00Z">
        <w:r w:rsidRPr="00E42419" w:rsidDel="007363B4">
          <w:rPr>
            <w:sz w:val="21"/>
            <w:szCs w:val="21"/>
          </w:rPr>
          <w:delText xml:space="preserve">workers </w:delText>
        </w:r>
      </w:del>
      <w:ins w:id="41" w:author="chans" w:date="2011-02-08T16:15:00Z">
        <w:r w:rsidR="007363B4">
          <w:rPr>
            <w:sz w:val="21"/>
            <w:szCs w:val="21"/>
          </w:rPr>
          <w:t>organisations</w:t>
        </w:r>
        <w:r w:rsidR="007363B4" w:rsidRPr="00E42419">
          <w:rPr>
            <w:sz w:val="21"/>
            <w:szCs w:val="21"/>
          </w:rPr>
          <w:t xml:space="preserve"> </w:t>
        </w:r>
      </w:ins>
      <w:r w:rsidRPr="00E42419">
        <w:rPr>
          <w:sz w:val="21"/>
          <w:szCs w:val="21"/>
        </w:rPr>
        <w:t xml:space="preserve">to produce and present new </w:t>
      </w:r>
      <w:del w:id="42" w:author="chans" w:date="2011-02-08T16:17:00Z">
        <w:r w:rsidRPr="00E42419" w:rsidDel="007363B4">
          <w:rPr>
            <w:sz w:val="21"/>
            <w:szCs w:val="21"/>
          </w:rPr>
          <w:delText xml:space="preserve">and innovative </w:delText>
        </w:r>
      </w:del>
      <w:r w:rsidRPr="00E42419">
        <w:rPr>
          <w:sz w:val="21"/>
          <w:szCs w:val="21"/>
        </w:rPr>
        <w:t xml:space="preserve">work in any </w:t>
      </w:r>
      <w:del w:id="43" w:author="chans" w:date="2011-02-08T16:24:00Z">
        <w:r w:rsidRPr="00E42419" w:rsidDel="008A0C64">
          <w:rPr>
            <w:sz w:val="21"/>
            <w:szCs w:val="21"/>
          </w:rPr>
          <w:delText>medium</w:delText>
        </w:r>
      </w:del>
      <w:proofErr w:type="spellStart"/>
      <w:ins w:id="44" w:author="chans" w:date="2011-02-08T16:24:00Z">
        <w:r w:rsidR="008A0C64">
          <w:rPr>
            <w:sz w:val="21"/>
            <w:szCs w:val="21"/>
          </w:rPr>
          <w:t>artform</w:t>
        </w:r>
      </w:ins>
      <w:proofErr w:type="spellEnd"/>
      <w:r w:rsidRPr="00E42419">
        <w:rPr>
          <w:sz w:val="21"/>
          <w:szCs w:val="21"/>
        </w:rPr>
        <w:t>. Applications must show that the project meets one or more of the stated objectives and priorities in order to be considered for funding:</w:t>
      </w:r>
    </w:p>
    <w:p w:rsidR="00740849" w:rsidRPr="00E42419" w:rsidRDefault="00740849" w:rsidP="002C60BC">
      <w:pPr>
        <w:pStyle w:val="BodyTextIndent2"/>
        <w:numPr>
          <w:ilvl w:val="0"/>
          <w:numId w:val="8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sz w:val="21"/>
          <w:szCs w:val="21"/>
        </w:rPr>
      </w:pPr>
      <w:bookmarkStart w:id="45" w:name="OLE_LINK3"/>
      <w:r w:rsidRPr="00E42419">
        <w:rPr>
          <w:sz w:val="21"/>
          <w:szCs w:val="21"/>
        </w:rPr>
        <w:t>artistic merit;</w:t>
      </w:r>
    </w:p>
    <w:p w:rsidR="00740849" w:rsidRPr="00E84F7F" w:rsidRDefault="00740849" w:rsidP="002C60BC">
      <w:pPr>
        <w:pStyle w:val="BodyTextIndent2"/>
        <w:numPr>
          <w:ilvl w:val="0"/>
          <w:numId w:val="8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sz w:val="21"/>
          <w:szCs w:val="21"/>
        </w:rPr>
      </w:pPr>
      <w:r w:rsidRPr="00E84F7F">
        <w:rPr>
          <w:sz w:val="21"/>
          <w:szCs w:val="21"/>
        </w:rPr>
        <w:t xml:space="preserve">an innovative and contemporary approach </w:t>
      </w:r>
      <w:bookmarkStart w:id="46" w:name="OLE_LINK2"/>
      <w:r w:rsidRPr="00E84F7F">
        <w:rPr>
          <w:sz w:val="21"/>
          <w:szCs w:val="21"/>
        </w:rPr>
        <w:t>to the production of the proposed art form and project</w:t>
      </w:r>
      <w:bookmarkEnd w:id="46"/>
      <w:r w:rsidRPr="00E84F7F">
        <w:rPr>
          <w:sz w:val="21"/>
          <w:szCs w:val="21"/>
        </w:rPr>
        <w:t>;</w:t>
      </w:r>
    </w:p>
    <w:p w:rsidR="00740849" w:rsidRPr="00E84F7F" w:rsidRDefault="00740849" w:rsidP="002C60BC">
      <w:pPr>
        <w:pStyle w:val="BodyTextIndent2"/>
        <w:numPr>
          <w:ilvl w:val="0"/>
          <w:numId w:val="8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sz w:val="21"/>
          <w:szCs w:val="21"/>
        </w:rPr>
      </w:pPr>
      <w:r w:rsidRPr="00E84F7F">
        <w:rPr>
          <w:sz w:val="21"/>
          <w:szCs w:val="21"/>
        </w:rPr>
        <w:t>an innovative and contemporary approach to the presentation of the proposed art form and project;</w:t>
      </w:r>
    </w:p>
    <w:p w:rsidR="00740849" w:rsidRPr="00E84F7F" w:rsidRDefault="00740849" w:rsidP="002C60BC">
      <w:pPr>
        <w:pStyle w:val="BodyTextIndent2"/>
        <w:numPr>
          <w:ilvl w:val="0"/>
          <w:numId w:val="8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sz w:val="21"/>
          <w:szCs w:val="21"/>
        </w:rPr>
      </w:pPr>
      <w:r w:rsidRPr="00E84F7F">
        <w:rPr>
          <w:sz w:val="21"/>
          <w:szCs w:val="21"/>
        </w:rPr>
        <w:t>a well considered approach to attracting new local audiences;</w:t>
      </w:r>
    </w:p>
    <w:p w:rsidR="00740849" w:rsidRPr="00E84F7F" w:rsidRDefault="00740849" w:rsidP="002C60BC">
      <w:pPr>
        <w:pStyle w:val="BodyTextIndent2"/>
        <w:numPr>
          <w:ilvl w:val="0"/>
          <w:numId w:val="8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sz w:val="21"/>
          <w:szCs w:val="21"/>
        </w:rPr>
      </w:pPr>
      <w:r w:rsidRPr="00E84F7F">
        <w:rPr>
          <w:sz w:val="21"/>
          <w:szCs w:val="21"/>
        </w:rPr>
        <w:t>an imaginative and creative use of public spaces and places in the municipality, for example Yarra’s town halls, community facilities, streets and open spaces; and</w:t>
      </w:r>
    </w:p>
    <w:p w:rsidR="00740849" w:rsidRPr="00E84F7F" w:rsidRDefault="00740849" w:rsidP="002C60BC">
      <w:pPr>
        <w:pStyle w:val="BodyTextIndent2"/>
        <w:numPr>
          <w:ilvl w:val="0"/>
          <w:numId w:val="8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sz w:val="21"/>
          <w:szCs w:val="21"/>
        </w:rPr>
      </w:pPr>
      <w:proofErr w:type="gramStart"/>
      <w:r w:rsidRPr="00E84F7F">
        <w:rPr>
          <w:sz w:val="21"/>
          <w:szCs w:val="21"/>
        </w:rPr>
        <w:t>encourage</w:t>
      </w:r>
      <w:proofErr w:type="gramEnd"/>
      <w:r w:rsidRPr="00E84F7F">
        <w:rPr>
          <w:sz w:val="21"/>
          <w:szCs w:val="21"/>
        </w:rPr>
        <w:t xml:space="preserve"> a shared sense of place by building on the community’s social, cultural and built heritage. </w:t>
      </w:r>
    </w:p>
    <w:bookmarkEnd w:id="45"/>
    <w:p w:rsidR="002C60BC" w:rsidRDefault="002C60BC" w:rsidP="002C60BC">
      <w:pPr>
        <w:rPr>
          <w:b/>
          <w:bCs/>
          <w:sz w:val="24"/>
          <w:szCs w:val="22"/>
        </w:rPr>
      </w:pPr>
    </w:p>
    <w:p w:rsidR="00740849" w:rsidRPr="00933E8E" w:rsidRDefault="00740849" w:rsidP="002C60BC">
      <w:pPr>
        <w:rPr>
          <w:b/>
          <w:bCs/>
          <w:sz w:val="24"/>
          <w:szCs w:val="22"/>
        </w:rPr>
      </w:pPr>
      <w:r w:rsidRPr="002C60BC">
        <w:rPr>
          <w:b/>
          <w:bCs/>
          <w:sz w:val="24"/>
          <w:szCs w:val="22"/>
        </w:rPr>
        <w:t xml:space="preserve">Cultural Festivals </w:t>
      </w:r>
      <w:r w:rsidRPr="00E42419">
        <w:rPr>
          <w:sz w:val="21"/>
          <w:szCs w:val="21"/>
        </w:rPr>
        <w:t xml:space="preserve">supports a diverse range of events that showcase, celebrate and support local cultures, people, places and arts practice. </w:t>
      </w:r>
      <w:del w:id="47" w:author="chans" w:date="2011-02-08T16:18:00Z">
        <w:r w:rsidRPr="00E42419" w:rsidDel="007363B4">
          <w:rPr>
            <w:sz w:val="21"/>
            <w:szCs w:val="21"/>
          </w:rPr>
          <w:delText xml:space="preserve">Cultural Festival grants are available only to incorporated groups and organisations. </w:delText>
        </w:r>
      </w:del>
      <w:r w:rsidRPr="00E42419">
        <w:rPr>
          <w:sz w:val="21"/>
          <w:szCs w:val="21"/>
        </w:rPr>
        <w:t>Applications must show that the project meets one or more of the stated objectives and priorities in order to be considered for funding:</w:t>
      </w:r>
    </w:p>
    <w:p w:rsidR="00740849" w:rsidRPr="00E42419" w:rsidRDefault="00740849" w:rsidP="002C60BC">
      <w:pPr>
        <w:pStyle w:val="BodyTextIndent2"/>
        <w:numPr>
          <w:ilvl w:val="0"/>
          <w:numId w:val="8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sz w:val="21"/>
          <w:szCs w:val="21"/>
        </w:rPr>
      </w:pPr>
      <w:r w:rsidRPr="00E42419">
        <w:rPr>
          <w:sz w:val="21"/>
          <w:szCs w:val="21"/>
        </w:rPr>
        <w:t>a program with artistic or cultural merit, which is the primary focus of the festival;</w:t>
      </w:r>
    </w:p>
    <w:p w:rsidR="00740849" w:rsidRPr="00E42419" w:rsidRDefault="00740849" w:rsidP="002C60BC">
      <w:pPr>
        <w:pStyle w:val="BodyTextIndent2"/>
        <w:numPr>
          <w:ilvl w:val="0"/>
          <w:numId w:val="8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sz w:val="21"/>
          <w:szCs w:val="21"/>
        </w:rPr>
      </w:pPr>
      <w:r w:rsidRPr="00E42419">
        <w:rPr>
          <w:sz w:val="21"/>
          <w:szCs w:val="21"/>
        </w:rPr>
        <w:t>a program which showcases and supports local arts practice within Yarra;</w:t>
      </w:r>
    </w:p>
    <w:p w:rsidR="00740849" w:rsidRPr="00E42419" w:rsidRDefault="00740849" w:rsidP="002C60BC">
      <w:pPr>
        <w:pStyle w:val="BodyTextIndent2"/>
        <w:numPr>
          <w:ilvl w:val="0"/>
          <w:numId w:val="8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sz w:val="21"/>
          <w:szCs w:val="21"/>
        </w:rPr>
      </w:pPr>
      <w:r w:rsidRPr="00E42419">
        <w:rPr>
          <w:sz w:val="21"/>
          <w:szCs w:val="21"/>
        </w:rPr>
        <w:t>a program which draws upon and celebrates local character including Yarra’s diverse communities, places, history and neighbourhoods;</w:t>
      </w:r>
    </w:p>
    <w:p w:rsidR="00740849" w:rsidRPr="00E42419" w:rsidRDefault="00740849" w:rsidP="002C60BC">
      <w:pPr>
        <w:pStyle w:val="BodyTextIndent2"/>
        <w:numPr>
          <w:ilvl w:val="0"/>
          <w:numId w:val="8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sz w:val="21"/>
          <w:szCs w:val="21"/>
        </w:rPr>
      </w:pPr>
      <w:r w:rsidRPr="00E42419">
        <w:rPr>
          <w:sz w:val="21"/>
          <w:szCs w:val="21"/>
        </w:rPr>
        <w:t>a program which uses partnerships between organisations and communities to deliver innovative arts and cultural programs;</w:t>
      </w:r>
    </w:p>
    <w:p w:rsidR="00740849" w:rsidRPr="00E42419" w:rsidRDefault="00740849" w:rsidP="002C60BC">
      <w:pPr>
        <w:pStyle w:val="BodyTextIndent2"/>
        <w:numPr>
          <w:ilvl w:val="0"/>
          <w:numId w:val="8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sz w:val="21"/>
          <w:szCs w:val="21"/>
        </w:rPr>
      </w:pPr>
      <w:r w:rsidRPr="00E42419">
        <w:rPr>
          <w:sz w:val="21"/>
          <w:szCs w:val="21"/>
        </w:rPr>
        <w:t>A commitment to attracting new local audiences and increasing community access and participation; and</w:t>
      </w:r>
    </w:p>
    <w:p w:rsidR="00740849" w:rsidRPr="00E42419" w:rsidRDefault="00740849" w:rsidP="002C60BC">
      <w:pPr>
        <w:pStyle w:val="BodyTextIndent2"/>
        <w:numPr>
          <w:ilvl w:val="0"/>
          <w:numId w:val="8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sz w:val="21"/>
          <w:szCs w:val="21"/>
        </w:rPr>
      </w:pPr>
      <w:r w:rsidRPr="00E42419">
        <w:rPr>
          <w:sz w:val="21"/>
          <w:szCs w:val="21"/>
        </w:rPr>
        <w:t>An imaginative and creative use of public spaces and places in the municipality, for example Yarra’s town halls, community facilities, streets and open spaces.</w:t>
      </w:r>
    </w:p>
    <w:p w:rsidR="002C60BC" w:rsidRDefault="002C60BC" w:rsidP="002C60BC">
      <w:pPr>
        <w:rPr>
          <w:b/>
          <w:bCs/>
          <w:sz w:val="24"/>
          <w:szCs w:val="22"/>
        </w:rPr>
      </w:pPr>
    </w:p>
    <w:p w:rsidR="00740849" w:rsidRPr="00933E8E" w:rsidRDefault="00740849" w:rsidP="002C60BC">
      <w:pPr>
        <w:rPr>
          <w:b/>
          <w:bCs/>
          <w:sz w:val="24"/>
          <w:szCs w:val="22"/>
        </w:rPr>
      </w:pPr>
      <w:r w:rsidRPr="002C60BC">
        <w:rPr>
          <w:b/>
          <w:bCs/>
          <w:sz w:val="24"/>
          <w:szCs w:val="22"/>
        </w:rPr>
        <w:t xml:space="preserve">Community Arts </w:t>
      </w:r>
      <w:del w:id="48" w:author="chans" w:date="2011-02-08T16:19:00Z">
        <w:r w:rsidRPr="00E42419" w:rsidDel="007363B4">
          <w:rPr>
            <w:sz w:val="21"/>
            <w:szCs w:val="21"/>
          </w:rPr>
          <w:delText>is open to incorporated community groups and organisations for</w:delText>
        </w:r>
      </w:del>
      <w:ins w:id="49" w:author="chans" w:date="2011-02-08T16:19:00Z">
        <w:r w:rsidR="007363B4">
          <w:rPr>
            <w:sz w:val="21"/>
            <w:szCs w:val="21"/>
          </w:rPr>
          <w:t>supports</w:t>
        </w:r>
      </w:ins>
      <w:r w:rsidRPr="00E42419">
        <w:rPr>
          <w:sz w:val="21"/>
          <w:szCs w:val="21"/>
        </w:rPr>
        <w:t xml:space="preserve"> projects that </w:t>
      </w:r>
      <w:del w:id="50" w:author="chans" w:date="2011-02-08T16:19:00Z">
        <w:r w:rsidRPr="00E42419" w:rsidDel="007363B4">
          <w:rPr>
            <w:sz w:val="21"/>
            <w:szCs w:val="21"/>
          </w:rPr>
          <w:delText xml:space="preserve">use arts and cultural practice to </w:delText>
        </w:r>
      </w:del>
      <w:r w:rsidRPr="00E42419">
        <w:rPr>
          <w:sz w:val="21"/>
          <w:szCs w:val="21"/>
        </w:rPr>
        <w:t>enhance community participation</w:t>
      </w:r>
      <w:ins w:id="51" w:author="chans" w:date="2011-02-08T16:19:00Z">
        <w:r w:rsidR="007363B4">
          <w:rPr>
            <w:sz w:val="21"/>
            <w:szCs w:val="21"/>
          </w:rPr>
          <w:t xml:space="preserve"> and engagement in the arts and cultural practice.</w:t>
        </w:r>
      </w:ins>
      <w:del w:id="52" w:author="chans" w:date="2011-02-08T16:19:00Z">
        <w:r w:rsidRPr="00E42419" w:rsidDel="007363B4">
          <w:rPr>
            <w:sz w:val="21"/>
            <w:szCs w:val="21"/>
          </w:rPr>
          <w:delText>, creativity and wellbeing</w:delText>
        </w:r>
      </w:del>
      <w:r w:rsidRPr="00E42419">
        <w:rPr>
          <w:sz w:val="21"/>
          <w:szCs w:val="21"/>
        </w:rPr>
        <w:t xml:space="preserve">. Applications must show that the project meets one or more </w:t>
      </w:r>
      <w:r w:rsidRPr="00933E8E">
        <w:rPr>
          <w:sz w:val="21"/>
          <w:szCs w:val="21"/>
        </w:rPr>
        <w:t>of the stated objectives in order to be considered</w:t>
      </w:r>
      <w:r w:rsidRPr="00E42419">
        <w:rPr>
          <w:sz w:val="21"/>
          <w:szCs w:val="21"/>
        </w:rPr>
        <w:t xml:space="preserve"> for funding:</w:t>
      </w:r>
    </w:p>
    <w:p w:rsidR="00740849" w:rsidRPr="00E42419" w:rsidRDefault="00740849" w:rsidP="002C60BC">
      <w:pPr>
        <w:pStyle w:val="BodyTextIndent2"/>
        <w:numPr>
          <w:ilvl w:val="0"/>
          <w:numId w:val="8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sz w:val="21"/>
          <w:szCs w:val="21"/>
        </w:rPr>
      </w:pPr>
      <w:r w:rsidRPr="00E42419">
        <w:rPr>
          <w:sz w:val="21"/>
          <w:szCs w:val="21"/>
        </w:rPr>
        <w:t>provide new opportunities to express and celebrate cultural diversity;</w:t>
      </w:r>
    </w:p>
    <w:p w:rsidR="00740849" w:rsidRPr="00E42419" w:rsidRDefault="00740849" w:rsidP="002C60BC">
      <w:pPr>
        <w:pStyle w:val="BodyTextIndent2"/>
        <w:numPr>
          <w:ilvl w:val="0"/>
          <w:numId w:val="8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sz w:val="21"/>
          <w:szCs w:val="21"/>
        </w:rPr>
      </w:pPr>
      <w:r w:rsidRPr="00E42419">
        <w:rPr>
          <w:sz w:val="21"/>
          <w:szCs w:val="21"/>
        </w:rPr>
        <w:t xml:space="preserve">increase awareness, appreciation and involvement in arts and culture by the Yarra community, and in particular by communities not </w:t>
      </w:r>
      <w:del w:id="53" w:author="chans" w:date="2011-02-08T16:20:00Z">
        <w:r w:rsidRPr="00E42419" w:rsidDel="007363B4">
          <w:rPr>
            <w:sz w:val="21"/>
            <w:szCs w:val="21"/>
          </w:rPr>
          <w:delText xml:space="preserve">professionally or </w:delText>
        </w:r>
      </w:del>
      <w:r w:rsidRPr="00E42419">
        <w:rPr>
          <w:sz w:val="21"/>
          <w:szCs w:val="21"/>
        </w:rPr>
        <w:t>regularly involved in local cultural activity;</w:t>
      </w:r>
    </w:p>
    <w:p w:rsidR="00740849" w:rsidRPr="00E42419" w:rsidRDefault="00740849" w:rsidP="002C60BC">
      <w:pPr>
        <w:pStyle w:val="BodyTextIndent2"/>
        <w:numPr>
          <w:ilvl w:val="0"/>
          <w:numId w:val="8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sz w:val="21"/>
          <w:szCs w:val="21"/>
        </w:rPr>
      </w:pPr>
      <w:r w:rsidRPr="00E42419">
        <w:rPr>
          <w:sz w:val="21"/>
          <w:szCs w:val="21"/>
        </w:rPr>
        <w:t xml:space="preserve">develop partnerships between artists or arts and cultural organisations and the wider community on projects that nurture </w:t>
      </w:r>
      <w:del w:id="54" w:author="bairdk" w:date="2011-02-14T10:09:00Z">
        <w:r w:rsidRPr="00E42419" w:rsidDel="00255F3F">
          <w:rPr>
            <w:sz w:val="21"/>
            <w:szCs w:val="21"/>
          </w:rPr>
          <w:delText xml:space="preserve">community </w:delText>
        </w:r>
      </w:del>
      <w:r w:rsidRPr="00E42419">
        <w:rPr>
          <w:sz w:val="21"/>
          <w:szCs w:val="21"/>
        </w:rPr>
        <w:t>creativity and expression;</w:t>
      </w:r>
    </w:p>
    <w:p w:rsidR="00740849" w:rsidRPr="00E42419" w:rsidRDefault="00740849" w:rsidP="002C60BC">
      <w:pPr>
        <w:pStyle w:val="BodyTextIndent2"/>
        <w:numPr>
          <w:ilvl w:val="0"/>
          <w:numId w:val="8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sz w:val="21"/>
          <w:szCs w:val="21"/>
        </w:rPr>
      </w:pPr>
      <w:r w:rsidRPr="00E42419">
        <w:rPr>
          <w:sz w:val="21"/>
          <w:szCs w:val="21"/>
        </w:rPr>
        <w:t>create and promote a sense of local community and connectedness, a sense of place and heritage;</w:t>
      </w:r>
    </w:p>
    <w:p w:rsidR="00740849" w:rsidRPr="00E42419" w:rsidRDefault="00740849" w:rsidP="002C60BC">
      <w:pPr>
        <w:pStyle w:val="BodyTextIndent2"/>
        <w:numPr>
          <w:ilvl w:val="0"/>
          <w:numId w:val="8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sz w:val="21"/>
          <w:szCs w:val="21"/>
        </w:rPr>
      </w:pPr>
      <w:r w:rsidRPr="00E42419">
        <w:rPr>
          <w:sz w:val="21"/>
          <w:szCs w:val="21"/>
        </w:rPr>
        <w:t>provide project participants with opportunities to develop new skills; and</w:t>
      </w:r>
    </w:p>
    <w:p w:rsidR="0024234E" w:rsidRPr="00933E8E" w:rsidRDefault="00740849" w:rsidP="00740849">
      <w:pPr>
        <w:pStyle w:val="BodyTextIndent2"/>
        <w:numPr>
          <w:ilvl w:val="0"/>
          <w:numId w:val="8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sz w:val="24"/>
          <w:szCs w:val="24"/>
        </w:rPr>
      </w:pPr>
      <w:proofErr w:type="gramStart"/>
      <w:r w:rsidRPr="00933E8E">
        <w:rPr>
          <w:sz w:val="21"/>
          <w:szCs w:val="21"/>
        </w:rPr>
        <w:t>identify</w:t>
      </w:r>
      <w:proofErr w:type="gramEnd"/>
      <w:r w:rsidRPr="00933E8E">
        <w:rPr>
          <w:sz w:val="21"/>
          <w:szCs w:val="21"/>
        </w:rPr>
        <w:t xml:space="preserve"> imaginative and creative use of public spaces and places in the municipality, for example Yarra’s town halls, community facilities, streets and open </w:t>
      </w:r>
      <w:commentRangeStart w:id="55"/>
      <w:r w:rsidRPr="00933E8E">
        <w:rPr>
          <w:sz w:val="21"/>
          <w:szCs w:val="21"/>
        </w:rPr>
        <w:t>spaces</w:t>
      </w:r>
      <w:commentRangeEnd w:id="55"/>
      <w:r w:rsidR="0098722B">
        <w:rPr>
          <w:rStyle w:val="CommentReference"/>
        </w:rPr>
        <w:commentReference w:id="55"/>
      </w:r>
      <w:r w:rsidRPr="00933E8E">
        <w:rPr>
          <w:sz w:val="21"/>
          <w:szCs w:val="21"/>
        </w:rPr>
        <w:t>.</w:t>
      </w:r>
    </w:p>
    <w:sectPr w:rsidR="0024234E" w:rsidRPr="00933E8E" w:rsidSect="005249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49" w:bottom="720" w:left="720" w:header="708" w:footer="44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5" w:author="bairdk" w:date="2011-02-14T10:11:00Z" w:initials="b">
    <w:p w:rsidR="0098722B" w:rsidRDefault="0098722B">
      <w:pPr>
        <w:pStyle w:val="CommentText"/>
      </w:pPr>
      <w:r>
        <w:rPr>
          <w:rStyle w:val="CommentReference"/>
        </w:rPr>
        <w:annotationRef/>
      </w:r>
      <w:r>
        <w:t xml:space="preserve">The only thing that isn’t mentioned that I am interested is arts projects that respond to needs that are identified by communities. 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5B37" w:rsidRDefault="004C5B37">
      <w:r>
        <w:separator/>
      </w:r>
    </w:p>
  </w:endnote>
  <w:endnote w:type="continuationSeparator" w:id="0">
    <w:p w:rsidR="004C5B37" w:rsidRDefault="004C5B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419" w:rsidRDefault="00110A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4241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2419" w:rsidRDefault="00E4241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419" w:rsidRDefault="00E42419">
    <w:pPr>
      <w:pStyle w:val="Footer"/>
      <w:framePr w:wrap="around" w:vAnchor="text" w:hAnchor="margin" w:xAlign="right" w:y="1"/>
      <w:rPr>
        <w:rStyle w:val="PageNumber"/>
      </w:rPr>
    </w:pPr>
  </w:p>
  <w:p w:rsidR="00E42419" w:rsidRPr="00A60F42" w:rsidRDefault="00E42419" w:rsidP="00667E6E">
    <w:pPr>
      <w:pStyle w:val="Footer"/>
      <w:ind w:right="360"/>
      <w:jc w:val="center"/>
      <w:rPr>
        <w:sz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1EC" w:rsidRDefault="000D51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5B37" w:rsidRDefault="004C5B37">
      <w:r>
        <w:separator/>
      </w:r>
    </w:p>
  </w:footnote>
  <w:footnote w:type="continuationSeparator" w:id="0">
    <w:p w:rsidR="004C5B37" w:rsidRDefault="004C5B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1EC" w:rsidRDefault="000D51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419" w:rsidRPr="0088520A" w:rsidRDefault="00E42419" w:rsidP="0088520A">
    <w:pPr>
      <w:pStyle w:val="Header"/>
    </w:pPr>
    <w:r w:rsidRPr="0088520A">
      <w:rPr>
        <w:b/>
        <w:sz w:val="28"/>
        <w:szCs w:val="28"/>
      </w:rPr>
      <w:t>Annual Grant</w:t>
    </w:r>
    <w:r>
      <w:rPr>
        <w:b/>
        <w:sz w:val="28"/>
        <w:szCs w:val="28"/>
      </w:rPr>
      <w:t>s 201</w:t>
    </w:r>
    <w:ins w:id="56" w:author="denise fox" w:date="2011-01-13T15:51:00Z">
      <w:r w:rsidR="000D51EC">
        <w:rPr>
          <w:b/>
          <w:sz w:val="28"/>
          <w:szCs w:val="28"/>
        </w:rPr>
        <w:t>2</w:t>
      </w:r>
    </w:ins>
    <w:del w:id="57" w:author="denise fox" w:date="2011-01-13T15:51:00Z">
      <w:r w:rsidDel="000D51EC">
        <w:rPr>
          <w:b/>
          <w:sz w:val="28"/>
          <w:szCs w:val="28"/>
        </w:rPr>
        <w:delText>1</w:delText>
      </w:r>
    </w:del>
    <w:r w:rsidR="00110A88" w:rsidRPr="00110A88">
      <w:rPr>
        <w:b/>
        <w:noProof/>
        <w:sz w:val="28"/>
        <w:szCs w:val="2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alt="http://intranet.yarra.int/ourdocs/ccs/Communications/Print%20Communications/Document%20Library/Logos/Black%20and%20White%20Logo.jpg" style="position:absolute;margin-left:442.8pt;margin-top:-27.8pt;width:61.75pt;height:52.3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<v:imagedata r:id="rId1" o:title="Black%20and%20White%20Logo"/>
        </v:shape>
      </w:pict>
    </w:r>
    <w:r>
      <w:rPr>
        <w:b/>
        <w:sz w:val="28"/>
        <w:szCs w:val="28"/>
      </w:rPr>
      <w:t xml:space="preserve"> – Fact Sheet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1EC" w:rsidRDefault="000D51E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F70DB"/>
    <w:multiLevelType w:val="hybridMultilevel"/>
    <w:tmpl w:val="ADD430A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773BD7"/>
    <w:multiLevelType w:val="hybridMultilevel"/>
    <w:tmpl w:val="D4E603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6727ED"/>
    <w:multiLevelType w:val="hybridMultilevel"/>
    <w:tmpl w:val="C3F2CC64"/>
    <w:lvl w:ilvl="0" w:tplc="0C09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">
    <w:nsid w:val="12CA14BF"/>
    <w:multiLevelType w:val="hybridMultilevel"/>
    <w:tmpl w:val="4704D14E"/>
    <w:lvl w:ilvl="0" w:tplc="0C09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723"/>
        </w:tabs>
        <w:ind w:left="1723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443"/>
        </w:tabs>
        <w:ind w:left="2443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883"/>
        </w:tabs>
        <w:ind w:left="3883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03"/>
        </w:tabs>
        <w:ind w:left="4603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043"/>
        </w:tabs>
        <w:ind w:left="6043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763"/>
        </w:tabs>
        <w:ind w:left="6763" w:hanging="180"/>
      </w:pPr>
    </w:lvl>
  </w:abstractNum>
  <w:abstractNum w:abstractNumId="4">
    <w:nsid w:val="13710C9D"/>
    <w:multiLevelType w:val="hybridMultilevel"/>
    <w:tmpl w:val="0C8008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46434E"/>
    <w:multiLevelType w:val="hybridMultilevel"/>
    <w:tmpl w:val="8A4E7904"/>
    <w:lvl w:ilvl="0" w:tplc="FFFFFFFF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297B7E8E"/>
    <w:multiLevelType w:val="hybridMultilevel"/>
    <w:tmpl w:val="B84249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2202095"/>
    <w:multiLevelType w:val="hybridMultilevel"/>
    <w:tmpl w:val="1516321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7707FD"/>
    <w:multiLevelType w:val="hybridMultilevel"/>
    <w:tmpl w:val="659EFB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7F14823"/>
    <w:multiLevelType w:val="hybridMultilevel"/>
    <w:tmpl w:val="373C6F6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F364C0"/>
    <w:multiLevelType w:val="hybridMultilevel"/>
    <w:tmpl w:val="A662779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A685ED1"/>
    <w:multiLevelType w:val="hybridMultilevel"/>
    <w:tmpl w:val="6958D16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92E3144"/>
    <w:multiLevelType w:val="hybridMultilevel"/>
    <w:tmpl w:val="6F30004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B291B89"/>
    <w:multiLevelType w:val="hybridMultilevel"/>
    <w:tmpl w:val="36223A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C90627E"/>
    <w:multiLevelType w:val="hybridMultilevel"/>
    <w:tmpl w:val="8DCC7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E49788B"/>
    <w:multiLevelType w:val="hybridMultilevel"/>
    <w:tmpl w:val="8666873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0"/>
  </w:num>
  <w:num w:numId="5">
    <w:abstractNumId w:val="15"/>
  </w:num>
  <w:num w:numId="6">
    <w:abstractNumId w:val="9"/>
  </w:num>
  <w:num w:numId="7">
    <w:abstractNumId w:val="8"/>
  </w:num>
  <w:num w:numId="8">
    <w:abstractNumId w:val="1"/>
  </w:num>
  <w:num w:numId="9">
    <w:abstractNumId w:val="3"/>
  </w:num>
  <w:num w:numId="10">
    <w:abstractNumId w:val="2"/>
  </w:num>
  <w:num w:numId="11">
    <w:abstractNumId w:val="12"/>
  </w:num>
  <w:num w:numId="12">
    <w:abstractNumId w:val="7"/>
  </w:num>
  <w:num w:numId="13">
    <w:abstractNumId w:val="13"/>
  </w:num>
  <w:num w:numId="14">
    <w:abstractNumId w:val="14"/>
  </w:num>
  <w:num w:numId="15">
    <w:abstractNumId w:val="4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trackRevisions/>
  <w:doNotTrackMoves/>
  <w:defaultTabStop w:val="567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7A34"/>
    <w:rsid w:val="00047E86"/>
    <w:rsid w:val="0006127D"/>
    <w:rsid w:val="00092FA2"/>
    <w:rsid w:val="000A5B29"/>
    <w:rsid w:val="000C504F"/>
    <w:rsid w:val="000D51EC"/>
    <w:rsid w:val="000F7A69"/>
    <w:rsid w:val="00110A88"/>
    <w:rsid w:val="00151C5A"/>
    <w:rsid w:val="00161B0C"/>
    <w:rsid w:val="00183C86"/>
    <w:rsid w:val="001A571B"/>
    <w:rsid w:val="001A7D40"/>
    <w:rsid w:val="001B18D3"/>
    <w:rsid w:val="001B5C4F"/>
    <w:rsid w:val="001E24B4"/>
    <w:rsid w:val="001E4733"/>
    <w:rsid w:val="00212BAE"/>
    <w:rsid w:val="00225B57"/>
    <w:rsid w:val="0024234E"/>
    <w:rsid w:val="0025409E"/>
    <w:rsid w:val="00255F3F"/>
    <w:rsid w:val="00267923"/>
    <w:rsid w:val="002B7A34"/>
    <w:rsid w:val="002C60BC"/>
    <w:rsid w:val="00302B07"/>
    <w:rsid w:val="00311774"/>
    <w:rsid w:val="00326E1E"/>
    <w:rsid w:val="003E26D6"/>
    <w:rsid w:val="003F009A"/>
    <w:rsid w:val="00424FF4"/>
    <w:rsid w:val="00427523"/>
    <w:rsid w:val="004A27F7"/>
    <w:rsid w:val="004B4B31"/>
    <w:rsid w:val="004C4089"/>
    <w:rsid w:val="004C5B37"/>
    <w:rsid w:val="004E5D19"/>
    <w:rsid w:val="004F16B8"/>
    <w:rsid w:val="00510714"/>
    <w:rsid w:val="0052494B"/>
    <w:rsid w:val="005463A3"/>
    <w:rsid w:val="0057315B"/>
    <w:rsid w:val="00574838"/>
    <w:rsid w:val="0057708F"/>
    <w:rsid w:val="005D50B7"/>
    <w:rsid w:val="005E0BF0"/>
    <w:rsid w:val="005F5325"/>
    <w:rsid w:val="00624629"/>
    <w:rsid w:val="00646850"/>
    <w:rsid w:val="00667E6E"/>
    <w:rsid w:val="0067391D"/>
    <w:rsid w:val="00685C58"/>
    <w:rsid w:val="006C08B5"/>
    <w:rsid w:val="006C233B"/>
    <w:rsid w:val="006D2CD4"/>
    <w:rsid w:val="006D5942"/>
    <w:rsid w:val="00712AB7"/>
    <w:rsid w:val="007157C2"/>
    <w:rsid w:val="00734FD3"/>
    <w:rsid w:val="007363B4"/>
    <w:rsid w:val="00740849"/>
    <w:rsid w:val="00751AC7"/>
    <w:rsid w:val="00786AC9"/>
    <w:rsid w:val="007B1926"/>
    <w:rsid w:val="007C6823"/>
    <w:rsid w:val="007C68E1"/>
    <w:rsid w:val="007E4510"/>
    <w:rsid w:val="007E493A"/>
    <w:rsid w:val="008619DB"/>
    <w:rsid w:val="0088520A"/>
    <w:rsid w:val="008A0C64"/>
    <w:rsid w:val="008D5FC8"/>
    <w:rsid w:val="00911464"/>
    <w:rsid w:val="00917CA0"/>
    <w:rsid w:val="00921142"/>
    <w:rsid w:val="00921F16"/>
    <w:rsid w:val="00933E8E"/>
    <w:rsid w:val="009817D1"/>
    <w:rsid w:val="0098722B"/>
    <w:rsid w:val="009900F6"/>
    <w:rsid w:val="00A12098"/>
    <w:rsid w:val="00A2691A"/>
    <w:rsid w:val="00A307EC"/>
    <w:rsid w:val="00A41D30"/>
    <w:rsid w:val="00A60F42"/>
    <w:rsid w:val="00A74E42"/>
    <w:rsid w:val="00A82095"/>
    <w:rsid w:val="00A8331A"/>
    <w:rsid w:val="00AB4368"/>
    <w:rsid w:val="00AC7C15"/>
    <w:rsid w:val="00AE6181"/>
    <w:rsid w:val="00B012C7"/>
    <w:rsid w:val="00B0584D"/>
    <w:rsid w:val="00B15474"/>
    <w:rsid w:val="00B1612A"/>
    <w:rsid w:val="00B34AEA"/>
    <w:rsid w:val="00B351CA"/>
    <w:rsid w:val="00B8329C"/>
    <w:rsid w:val="00BA7C1B"/>
    <w:rsid w:val="00BB561D"/>
    <w:rsid w:val="00BB78BB"/>
    <w:rsid w:val="00BE4BC0"/>
    <w:rsid w:val="00BF4D9D"/>
    <w:rsid w:val="00C70ED8"/>
    <w:rsid w:val="00C75D7B"/>
    <w:rsid w:val="00C8367C"/>
    <w:rsid w:val="00C90083"/>
    <w:rsid w:val="00CA331E"/>
    <w:rsid w:val="00CA554D"/>
    <w:rsid w:val="00CD5FAF"/>
    <w:rsid w:val="00CE10EC"/>
    <w:rsid w:val="00CE5611"/>
    <w:rsid w:val="00CF48BC"/>
    <w:rsid w:val="00D2788E"/>
    <w:rsid w:val="00D61EC5"/>
    <w:rsid w:val="00DD4994"/>
    <w:rsid w:val="00DE633A"/>
    <w:rsid w:val="00DF22E6"/>
    <w:rsid w:val="00E2494B"/>
    <w:rsid w:val="00E42419"/>
    <w:rsid w:val="00E60251"/>
    <w:rsid w:val="00E770AB"/>
    <w:rsid w:val="00E84F7F"/>
    <w:rsid w:val="00E85959"/>
    <w:rsid w:val="00EA3551"/>
    <w:rsid w:val="00EA7B25"/>
    <w:rsid w:val="00EB22BA"/>
    <w:rsid w:val="00EB59A3"/>
    <w:rsid w:val="00EC1175"/>
    <w:rsid w:val="00EC69A8"/>
    <w:rsid w:val="00EE7B07"/>
    <w:rsid w:val="00F27FFD"/>
    <w:rsid w:val="00F51AD2"/>
    <w:rsid w:val="00F54377"/>
    <w:rsid w:val="00F771D9"/>
    <w:rsid w:val="00FA7505"/>
    <w:rsid w:val="00FA7859"/>
    <w:rsid w:val="00FB6886"/>
    <w:rsid w:val="00FD423F"/>
    <w:rsid w:val="00FD4A4A"/>
    <w:rsid w:val="00FD4BB1"/>
    <w:rsid w:val="00FE21ED"/>
    <w:rsid w:val="00FE4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7A34"/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rsid w:val="00EA355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h2,h2 main heading,H2,Section,2m,h 2,body,h2.H2,test,Attribute Heading 2,p"/>
    <w:basedOn w:val="Normal"/>
    <w:next w:val="Normal"/>
    <w:qFormat/>
    <w:rsid w:val="002B7A34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F5437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4084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EA3551"/>
    <w:pPr>
      <w:shd w:val="clear" w:color="auto" w:fill="000080"/>
    </w:pPr>
    <w:rPr>
      <w:rFonts w:ascii="Tahoma" w:hAnsi="Tahoma" w:cs="Tahoma"/>
      <w:sz w:val="20"/>
    </w:rPr>
  </w:style>
  <w:style w:type="paragraph" w:styleId="Header">
    <w:name w:val="header"/>
    <w:basedOn w:val="Normal"/>
    <w:rsid w:val="002B7A3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2B7A3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B7A34"/>
  </w:style>
  <w:style w:type="paragraph" w:styleId="BodyText">
    <w:name w:val="Body Text"/>
    <w:basedOn w:val="Normal"/>
    <w:rsid w:val="00427523"/>
    <w:rPr>
      <w:b/>
    </w:rPr>
  </w:style>
  <w:style w:type="paragraph" w:styleId="BodyTextIndent2">
    <w:name w:val="Body Text Indent 2"/>
    <w:basedOn w:val="Normal"/>
    <w:rsid w:val="00EA7B25"/>
    <w:pPr>
      <w:spacing w:after="120" w:line="480" w:lineRule="auto"/>
      <w:ind w:left="283"/>
    </w:pPr>
  </w:style>
  <w:style w:type="character" w:styleId="Hyperlink">
    <w:name w:val="Hyperlink"/>
    <w:basedOn w:val="DefaultParagraphFont"/>
    <w:rsid w:val="00A60F4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A33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331E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734FD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8Char">
    <w:name w:val="Heading 8 Char"/>
    <w:basedOn w:val="DefaultParagraphFont"/>
    <w:link w:val="Heading8"/>
    <w:semiHidden/>
    <w:rsid w:val="00740849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paragraph" w:styleId="BodyTextIndent3">
    <w:name w:val="Body Text Indent 3"/>
    <w:basedOn w:val="Normal"/>
    <w:link w:val="BodyTextIndent3Char"/>
    <w:rsid w:val="0074084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740849"/>
    <w:rPr>
      <w:rFonts w:ascii="Arial" w:hAnsi="Arial"/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E4733"/>
    <w:rPr>
      <w:rFonts w:ascii="Arial" w:hAnsi="Arial"/>
      <w:sz w:val="22"/>
      <w:lang w:eastAsia="en-US"/>
    </w:rPr>
  </w:style>
  <w:style w:type="character" w:styleId="CommentReference">
    <w:name w:val="annotation reference"/>
    <w:basedOn w:val="DefaultParagraphFont"/>
    <w:rsid w:val="0098722B"/>
    <w:rPr>
      <w:sz w:val="16"/>
      <w:szCs w:val="16"/>
    </w:rPr>
  </w:style>
  <w:style w:type="paragraph" w:styleId="CommentText">
    <w:name w:val="annotation text"/>
    <w:basedOn w:val="Normal"/>
    <w:link w:val="CommentTextChar"/>
    <w:rsid w:val="0098722B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98722B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9872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8722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998DA-DE10-4822-A947-5575EF0A0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581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FACT SHEET (Services, Community Development)</vt:lpstr>
    </vt:vector>
  </TitlesOfParts>
  <Company>City of Yarra</Company>
  <LinksUpToDate>false</LinksUpToDate>
  <CharactersWithSpaces>4539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SHEET (Services, Community Development)</dc:title>
  <dc:subject/>
  <dc:creator>DobsonM</dc:creator>
  <cp:keywords/>
  <dc:description/>
  <cp:lastModifiedBy>bairdk</cp:lastModifiedBy>
  <cp:revision>3</cp:revision>
  <cp:lastPrinted>2010-03-30T23:05:00Z</cp:lastPrinted>
  <dcterms:created xsi:type="dcterms:W3CDTF">2011-02-13T23:11:00Z</dcterms:created>
  <dcterms:modified xsi:type="dcterms:W3CDTF">2011-02-13T23:11:00Z</dcterms:modified>
</cp:coreProperties>
</file>