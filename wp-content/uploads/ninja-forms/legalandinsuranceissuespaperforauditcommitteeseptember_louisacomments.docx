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81" w:type="dxa"/>
        <w:tblInd w:w="107" w:type="dxa"/>
        <w:tblBorders>
          <w:bottom w:val="single" w:sz="6" w:space="0" w:color="auto"/>
        </w:tblBorders>
        <w:tblLayout w:type="fixed"/>
        <w:tblCellMar>
          <w:left w:w="107" w:type="dxa"/>
          <w:right w:w="107" w:type="dxa"/>
        </w:tblCellMar>
        <w:tblLook w:val="0000" w:firstRow="0" w:lastRow="0" w:firstColumn="0" w:lastColumn="0" w:noHBand="0" w:noVBand="0"/>
      </w:tblPr>
      <w:tblGrid>
        <w:gridCol w:w="2410"/>
        <w:gridCol w:w="7371"/>
      </w:tblGrid>
      <w:tr w:rsidR="00BB7451">
        <w:tc>
          <w:tcPr>
            <w:tcW w:w="2410" w:type="dxa"/>
            <w:tcBorders>
              <w:bottom w:val="single" w:sz="24" w:space="0" w:color="auto"/>
            </w:tcBorders>
          </w:tcPr>
          <w:p w:rsidR="00BB7451" w:rsidRDefault="00984BB0">
            <w:r>
              <w:rPr>
                <w:noProof/>
                <w:lang w:val="en-US"/>
              </w:rPr>
              <w:drawing>
                <wp:inline distT="0" distB="0" distL="0" distR="0">
                  <wp:extent cx="1371600" cy="1219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371600" cy="1219200"/>
                          </a:xfrm>
                          <a:prstGeom prst="rect">
                            <a:avLst/>
                          </a:prstGeom>
                          <a:noFill/>
                          <a:ln w="9525">
                            <a:noFill/>
                            <a:miter lim="800000"/>
                            <a:headEnd/>
                            <a:tailEnd/>
                          </a:ln>
                        </pic:spPr>
                      </pic:pic>
                    </a:graphicData>
                  </a:graphic>
                </wp:inline>
              </w:drawing>
            </w:r>
          </w:p>
        </w:tc>
        <w:tc>
          <w:tcPr>
            <w:tcW w:w="7371" w:type="dxa"/>
            <w:tcBorders>
              <w:bottom w:val="single" w:sz="24" w:space="0" w:color="auto"/>
            </w:tcBorders>
            <w:vAlign w:val="bottom"/>
          </w:tcPr>
          <w:p w:rsidR="00BB7451" w:rsidRPr="00410A13" w:rsidRDefault="00410A13" w:rsidP="00AF3468">
            <w:pPr>
              <w:rPr>
                <w:sz w:val="52"/>
                <w:szCs w:val="52"/>
              </w:rPr>
            </w:pPr>
            <w:r w:rsidRPr="00410A13">
              <w:rPr>
                <w:sz w:val="52"/>
                <w:szCs w:val="52"/>
              </w:rPr>
              <w:t>Audit Committee Meeting</w:t>
            </w:r>
          </w:p>
        </w:tc>
      </w:tr>
    </w:tbl>
    <w:p w:rsidR="00BB7451" w:rsidRPr="009A11F4" w:rsidRDefault="00BB7451">
      <w:pPr>
        <w:tabs>
          <w:tab w:val="left" w:pos="2268"/>
        </w:tabs>
        <w:rPr>
          <w:b/>
          <w:sz w:val="20"/>
        </w:rPr>
      </w:pPr>
    </w:p>
    <w:tbl>
      <w:tblPr>
        <w:tblStyle w:val="TableGrid"/>
        <w:tblW w:w="9781" w:type="dxa"/>
        <w:tblInd w:w="108" w:type="dxa"/>
        <w:tblLook w:val="04A0" w:firstRow="1" w:lastRow="0" w:firstColumn="1" w:lastColumn="0" w:noHBand="0" w:noVBand="1"/>
      </w:tblPr>
      <w:tblGrid>
        <w:gridCol w:w="2410"/>
        <w:gridCol w:w="7371"/>
      </w:tblGrid>
      <w:tr w:rsidR="0042737E" w:rsidRPr="009A11F4">
        <w:trPr>
          <w:trHeight w:val="355"/>
        </w:trPr>
        <w:tc>
          <w:tcPr>
            <w:tcW w:w="2410" w:type="dxa"/>
            <w:tcBorders>
              <w:top w:val="nil"/>
              <w:left w:val="nil"/>
              <w:bottom w:val="nil"/>
              <w:right w:val="nil"/>
            </w:tcBorders>
          </w:tcPr>
          <w:p w:rsidR="0042737E" w:rsidRPr="009A11F4" w:rsidRDefault="0042737E" w:rsidP="00404936">
            <w:pPr>
              <w:tabs>
                <w:tab w:val="left" w:pos="2268"/>
              </w:tabs>
              <w:rPr>
                <w:b/>
                <w:sz w:val="20"/>
              </w:rPr>
            </w:pPr>
            <w:r w:rsidRPr="009A11F4">
              <w:rPr>
                <w:b/>
                <w:sz w:val="20"/>
              </w:rPr>
              <w:t>Author:</w:t>
            </w:r>
          </w:p>
        </w:tc>
        <w:tc>
          <w:tcPr>
            <w:tcW w:w="7371" w:type="dxa"/>
            <w:tcBorders>
              <w:top w:val="nil"/>
              <w:left w:val="nil"/>
              <w:bottom w:val="nil"/>
              <w:right w:val="nil"/>
            </w:tcBorders>
            <w:shd w:val="clear" w:color="auto" w:fill="auto"/>
          </w:tcPr>
          <w:p w:rsidR="0042737E" w:rsidRPr="009A11F4" w:rsidRDefault="00046386" w:rsidP="00046386">
            <w:pPr>
              <w:tabs>
                <w:tab w:val="left" w:pos="2268"/>
              </w:tabs>
              <w:rPr>
                <w:b/>
                <w:sz w:val="20"/>
              </w:rPr>
            </w:pPr>
            <w:r>
              <w:rPr>
                <w:b/>
                <w:sz w:val="20"/>
              </w:rPr>
              <w:t>Carol Campbell, Collection Administrator</w:t>
            </w:r>
          </w:p>
        </w:tc>
      </w:tr>
      <w:tr w:rsidR="0042737E" w:rsidRPr="009A11F4">
        <w:trPr>
          <w:trHeight w:val="355"/>
        </w:trPr>
        <w:tc>
          <w:tcPr>
            <w:tcW w:w="2410" w:type="dxa"/>
            <w:tcBorders>
              <w:top w:val="nil"/>
              <w:left w:val="nil"/>
              <w:bottom w:val="nil"/>
              <w:right w:val="nil"/>
            </w:tcBorders>
          </w:tcPr>
          <w:p w:rsidR="0042737E" w:rsidRPr="009A11F4" w:rsidRDefault="0042737E" w:rsidP="00404936">
            <w:pPr>
              <w:tabs>
                <w:tab w:val="left" w:pos="2268"/>
              </w:tabs>
              <w:rPr>
                <w:b/>
                <w:sz w:val="20"/>
              </w:rPr>
            </w:pPr>
            <w:r w:rsidRPr="009A11F4">
              <w:rPr>
                <w:b/>
                <w:sz w:val="20"/>
              </w:rPr>
              <w:t>Approver:</w:t>
            </w:r>
          </w:p>
        </w:tc>
        <w:tc>
          <w:tcPr>
            <w:tcW w:w="7371" w:type="dxa"/>
            <w:tcBorders>
              <w:top w:val="nil"/>
              <w:left w:val="nil"/>
              <w:bottom w:val="nil"/>
              <w:right w:val="nil"/>
            </w:tcBorders>
          </w:tcPr>
          <w:p w:rsidR="0042737E" w:rsidRPr="009A11F4" w:rsidRDefault="00D22CDA" w:rsidP="005112D1">
            <w:pPr>
              <w:tabs>
                <w:tab w:val="left" w:pos="2268"/>
              </w:tabs>
              <w:rPr>
                <w:b/>
                <w:sz w:val="20"/>
              </w:rPr>
            </w:pPr>
            <w:r>
              <w:rPr>
                <w:b/>
                <w:sz w:val="20"/>
              </w:rPr>
              <w:t>Jack Crawford, Director, Corporate &amp; Financial Services</w:t>
            </w:r>
          </w:p>
        </w:tc>
      </w:tr>
      <w:tr w:rsidR="0042737E" w:rsidRPr="009A11F4">
        <w:trPr>
          <w:trHeight w:val="355"/>
        </w:trPr>
        <w:tc>
          <w:tcPr>
            <w:tcW w:w="2410" w:type="dxa"/>
            <w:tcBorders>
              <w:top w:val="nil"/>
              <w:left w:val="nil"/>
              <w:bottom w:val="nil"/>
              <w:right w:val="nil"/>
            </w:tcBorders>
          </w:tcPr>
          <w:p w:rsidR="0042737E" w:rsidRPr="009A11F4" w:rsidRDefault="0042737E" w:rsidP="00404936">
            <w:pPr>
              <w:tabs>
                <w:tab w:val="left" w:pos="2268"/>
              </w:tabs>
              <w:rPr>
                <w:b/>
                <w:sz w:val="20"/>
              </w:rPr>
            </w:pPr>
            <w:r w:rsidRPr="009A11F4">
              <w:rPr>
                <w:b/>
                <w:sz w:val="20"/>
              </w:rPr>
              <w:t>Subject:</w:t>
            </w:r>
          </w:p>
        </w:tc>
        <w:tc>
          <w:tcPr>
            <w:tcW w:w="7371" w:type="dxa"/>
            <w:tcBorders>
              <w:top w:val="nil"/>
              <w:left w:val="nil"/>
              <w:bottom w:val="nil"/>
              <w:right w:val="nil"/>
            </w:tcBorders>
          </w:tcPr>
          <w:p w:rsidR="0042737E" w:rsidRPr="009A11F4" w:rsidRDefault="00DF3E63" w:rsidP="00046386">
            <w:pPr>
              <w:tabs>
                <w:tab w:val="left" w:pos="2268"/>
              </w:tabs>
              <w:rPr>
                <w:b/>
                <w:sz w:val="20"/>
              </w:rPr>
            </w:pPr>
            <w:r>
              <w:rPr>
                <w:b/>
                <w:sz w:val="20"/>
              </w:rPr>
              <w:t>The P</w:t>
            </w:r>
            <w:r w:rsidR="00046386">
              <w:rPr>
                <w:b/>
                <w:sz w:val="20"/>
              </w:rPr>
              <w:t>otential for Risk to the Art &amp; Heritage Collection</w:t>
            </w:r>
          </w:p>
        </w:tc>
      </w:tr>
      <w:tr w:rsidR="0042737E" w:rsidRPr="009A11F4">
        <w:trPr>
          <w:trHeight w:val="372"/>
        </w:trPr>
        <w:tc>
          <w:tcPr>
            <w:tcW w:w="2410" w:type="dxa"/>
            <w:tcBorders>
              <w:top w:val="nil"/>
              <w:left w:val="nil"/>
              <w:bottom w:val="nil"/>
              <w:right w:val="nil"/>
            </w:tcBorders>
          </w:tcPr>
          <w:p w:rsidR="0042737E" w:rsidRPr="009A11F4" w:rsidRDefault="0042737E" w:rsidP="00404936">
            <w:pPr>
              <w:tabs>
                <w:tab w:val="left" w:pos="2268"/>
              </w:tabs>
              <w:rPr>
                <w:b/>
                <w:sz w:val="20"/>
              </w:rPr>
            </w:pPr>
            <w:r w:rsidRPr="009A11F4">
              <w:rPr>
                <w:b/>
                <w:sz w:val="20"/>
              </w:rPr>
              <w:t xml:space="preserve">Date: </w:t>
            </w:r>
          </w:p>
        </w:tc>
        <w:tc>
          <w:tcPr>
            <w:tcW w:w="7371" w:type="dxa"/>
            <w:tcBorders>
              <w:top w:val="nil"/>
              <w:left w:val="nil"/>
              <w:bottom w:val="nil"/>
              <w:right w:val="nil"/>
            </w:tcBorders>
          </w:tcPr>
          <w:p w:rsidR="0042737E" w:rsidRPr="009A11F4" w:rsidRDefault="00046386" w:rsidP="00046386">
            <w:pPr>
              <w:tabs>
                <w:tab w:val="left" w:pos="2268"/>
              </w:tabs>
              <w:rPr>
                <w:b/>
                <w:sz w:val="20"/>
              </w:rPr>
            </w:pPr>
            <w:r>
              <w:rPr>
                <w:b/>
                <w:sz w:val="20"/>
              </w:rPr>
              <w:t>25 October 2014</w:t>
            </w:r>
          </w:p>
        </w:tc>
      </w:tr>
      <w:tr w:rsidR="0042737E" w:rsidRPr="009A11F4">
        <w:trPr>
          <w:trHeight w:val="802"/>
        </w:trPr>
        <w:tc>
          <w:tcPr>
            <w:tcW w:w="2410" w:type="dxa"/>
            <w:tcBorders>
              <w:top w:val="nil"/>
              <w:left w:val="nil"/>
              <w:bottom w:val="nil"/>
              <w:right w:val="nil"/>
            </w:tcBorders>
          </w:tcPr>
          <w:p w:rsidR="0042737E" w:rsidRPr="009A11F4" w:rsidRDefault="0042737E" w:rsidP="009340D2">
            <w:pPr>
              <w:tabs>
                <w:tab w:val="left" w:pos="2268"/>
              </w:tabs>
              <w:spacing w:before="120" w:after="120"/>
              <w:rPr>
                <w:b/>
                <w:sz w:val="20"/>
              </w:rPr>
            </w:pPr>
            <w:r w:rsidRPr="009A11F4">
              <w:rPr>
                <w:b/>
                <w:sz w:val="20"/>
              </w:rPr>
              <w:t>Purpose</w:t>
            </w:r>
            <w:r w:rsidR="00481E0B" w:rsidRPr="009A11F4">
              <w:rPr>
                <w:b/>
                <w:sz w:val="20"/>
              </w:rPr>
              <w:t>:</w:t>
            </w:r>
          </w:p>
        </w:tc>
        <w:tc>
          <w:tcPr>
            <w:tcW w:w="7371" w:type="dxa"/>
            <w:tcBorders>
              <w:top w:val="nil"/>
              <w:left w:val="nil"/>
              <w:bottom w:val="nil"/>
              <w:right w:val="nil"/>
            </w:tcBorders>
          </w:tcPr>
          <w:p w:rsidR="00D011F8" w:rsidRDefault="00410A13" w:rsidP="005112D1">
            <w:pPr>
              <w:tabs>
                <w:tab w:val="left" w:pos="2268"/>
              </w:tabs>
              <w:spacing w:before="120" w:after="120"/>
              <w:rPr>
                <w:sz w:val="20"/>
              </w:rPr>
            </w:pPr>
            <w:r>
              <w:rPr>
                <w:sz w:val="20"/>
              </w:rPr>
              <w:t>To bring to the attention of</w:t>
            </w:r>
            <w:r w:rsidR="00EC64EB">
              <w:rPr>
                <w:sz w:val="20"/>
              </w:rPr>
              <w:t xml:space="preserve"> the Audit Committee key</w:t>
            </w:r>
            <w:r w:rsidR="00046386">
              <w:rPr>
                <w:sz w:val="20"/>
              </w:rPr>
              <w:t xml:space="preserve"> issues cur</w:t>
            </w:r>
            <w:r w:rsidR="00254CC5">
              <w:rPr>
                <w:sz w:val="20"/>
              </w:rPr>
              <w:t>rently contributing to</w:t>
            </w:r>
            <w:r w:rsidR="00046386">
              <w:rPr>
                <w:sz w:val="20"/>
              </w:rPr>
              <w:t xml:space="preserve"> risk factors affecting the collection. </w:t>
            </w:r>
          </w:p>
          <w:p w:rsidR="00404936" w:rsidRPr="009A11F4" w:rsidRDefault="00404936" w:rsidP="005112D1">
            <w:pPr>
              <w:tabs>
                <w:tab w:val="left" w:pos="2268"/>
              </w:tabs>
              <w:spacing w:before="120" w:after="120"/>
              <w:rPr>
                <w:sz w:val="20"/>
              </w:rPr>
            </w:pPr>
          </w:p>
        </w:tc>
      </w:tr>
      <w:tr w:rsidR="0042737E" w:rsidRPr="009A11F4">
        <w:trPr>
          <w:trHeight w:val="701"/>
        </w:trPr>
        <w:tc>
          <w:tcPr>
            <w:tcW w:w="2410" w:type="dxa"/>
            <w:tcBorders>
              <w:top w:val="nil"/>
              <w:left w:val="nil"/>
              <w:bottom w:val="nil"/>
              <w:right w:val="nil"/>
            </w:tcBorders>
          </w:tcPr>
          <w:p w:rsidR="0042737E" w:rsidRPr="009A11F4" w:rsidRDefault="0042737E" w:rsidP="00947A59">
            <w:pPr>
              <w:rPr>
                <w:b/>
                <w:sz w:val="20"/>
              </w:rPr>
            </w:pPr>
            <w:r w:rsidRPr="009A11F4">
              <w:rPr>
                <w:b/>
                <w:sz w:val="20"/>
              </w:rPr>
              <w:t>Background</w:t>
            </w:r>
          </w:p>
        </w:tc>
        <w:tc>
          <w:tcPr>
            <w:tcW w:w="7371" w:type="dxa"/>
            <w:tcBorders>
              <w:top w:val="nil"/>
              <w:left w:val="nil"/>
              <w:bottom w:val="nil"/>
              <w:right w:val="nil"/>
            </w:tcBorders>
          </w:tcPr>
          <w:p w:rsidR="00410A13" w:rsidRPr="0068461A" w:rsidRDefault="00BA4928" w:rsidP="000E76DB">
            <w:pPr>
              <w:rPr>
                <w:sz w:val="20"/>
              </w:rPr>
            </w:pPr>
            <w:r>
              <w:t xml:space="preserve">The City of Yarra Collection </w:t>
            </w:r>
            <w:r w:rsidR="00947A59">
              <w:t xml:space="preserve">(approximately 830 items) </w:t>
            </w:r>
            <w:r>
              <w:t>consists of artworks and objects from the former cities of Richmond, Fitzroy</w:t>
            </w:r>
            <w:r w:rsidR="00781EE6">
              <w:t xml:space="preserve">, </w:t>
            </w:r>
            <w:proofErr w:type="gramStart"/>
            <w:r>
              <w:t>Collingwood</w:t>
            </w:r>
            <w:proofErr w:type="gramEnd"/>
            <w:r>
              <w:t xml:space="preserve"> </w:t>
            </w:r>
            <w:del w:id="0" w:author="Marks, Louisa" w:date="2014-10-23T15:52:00Z">
              <w:r w:rsidDel="000E76DB">
                <w:delText>and City of Yarra</w:delText>
              </w:r>
              <w:r w:rsidR="00947A59" w:rsidDel="000E76DB">
                <w:delText xml:space="preserve"> </w:delText>
              </w:r>
            </w:del>
            <w:r w:rsidR="00947A59">
              <w:t>as well as contemporary and public art.</w:t>
            </w:r>
            <w:r>
              <w:t xml:space="preserve"> The collection is broad in range and held in various locations throughout the municipality.  </w:t>
            </w:r>
            <w:r w:rsidR="00947A59">
              <w:t>C</w:t>
            </w:r>
            <w:r w:rsidR="00DF3E63">
              <w:t>at</w:t>
            </w:r>
            <w:ins w:id="1" w:author="Marks, Louisa" w:date="2014-10-23T15:52:00Z">
              <w:r w:rsidR="000E76DB">
                <w:t>e</w:t>
              </w:r>
            </w:ins>
            <w:del w:id="2" w:author="Marks, Louisa" w:date="2014-10-23T15:52:00Z">
              <w:r w:rsidR="00DF3E63" w:rsidDel="000E76DB">
                <w:delText>a</w:delText>
              </w:r>
            </w:del>
            <w:r w:rsidR="00DF3E63">
              <w:t>gories include Heritage Fine Art, Monuments &amp; Memorial</w:t>
            </w:r>
            <w:r w:rsidR="00947A59">
              <w:t>s, Public Art, Contemporary Art and Decorative Art</w:t>
            </w:r>
            <w:r w:rsidR="00DF3E63">
              <w:t>.</w:t>
            </w:r>
          </w:p>
        </w:tc>
      </w:tr>
      <w:tr w:rsidR="0042737E" w:rsidRPr="009A11F4">
        <w:trPr>
          <w:trHeight w:val="564"/>
        </w:trPr>
        <w:tc>
          <w:tcPr>
            <w:tcW w:w="2410" w:type="dxa"/>
            <w:tcBorders>
              <w:top w:val="nil"/>
              <w:left w:val="nil"/>
              <w:bottom w:val="nil"/>
              <w:right w:val="nil"/>
            </w:tcBorders>
          </w:tcPr>
          <w:p w:rsidR="0042737E" w:rsidRPr="009A11F4" w:rsidRDefault="00AF3468" w:rsidP="009340D2">
            <w:pPr>
              <w:tabs>
                <w:tab w:val="left" w:pos="2268"/>
              </w:tabs>
              <w:spacing w:before="120" w:after="120"/>
              <w:rPr>
                <w:b/>
                <w:sz w:val="20"/>
              </w:rPr>
            </w:pPr>
            <w:r>
              <w:rPr>
                <w:b/>
                <w:sz w:val="20"/>
              </w:rPr>
              <w:t>Comment:</w:t>
            </w:r>
          </w:p>
        </w:tc>
        <w:tc>
          <w:tcPr>
            <w:tcW w:w="7371" w:type="dxa"/>
            <w:tcBorders>
              <w:top w:val="nil"/>
              <w:left w:val="nil"/>
              <w:bottom w:val="nil"/>
              <w:right w:val="nil"/>
            </w:tcBorders>
          </w:tcPr>
          <w:p w:rsidR="00BA4928" w:rsidRDefault="00BA4928" w:rsidP="00BA4928"/>
          <w:p w:rsidR="0036075E" w:rsidRDefault="0036075E" w:rsidP="0036075E">
            <w:r>
              <w:t xml:space="preserve">Current storage of the contemporary &amp; heritage </w:t>
            </w:r>
            <w:ins w:id="3" w:author="Marks, Louisa" w:date="2014-10-23T15:52:00Z">
              <w:r w:rsidR="000E76DB">
                <w:t>2 dimensional</w:t>
              </w:r>
            </w:ins>
            <w:del w:id="4" w:author="Marks, Louisa" w:date="2014-10-23T15:52:00Z">
              <w:r w:rsidDel="000E76DB">
                <w:delText>2D</w:delText>
              </w:r>
            </w:del>
            <w:r>
              <w:t xml:space="preserve"> artworks consists of two small rooms (</w:t>
            </w:r>
            <w:ins w:id="5" w:author="Marks, Louisa" w:date="2014-10-23T15:52:00Z">
              <w:r w:rsidR="000E76DB">
                <w:t xml:space="preserve">at </w:t>
              </w:r>
            </w:ins>
            <w:r>
              <w:t>RTH &amp; FTH</w:t>
            </w:r>
            <w:ins w:id="6" w:author="Marks, Louisa" w:date="2014-10-23T15:53:00Z">
              <w:r w:rsidR="000E76DB">
                <w:t xml:space="preserve"> respectively</w:t>
              </w:r>
            </w:ins>
            <w:r>
              <w:t>) which are inadequate in size, condition</w:t>
            </w:r>
            <w:r w:rsidR="00781EE6">
              <w:t>, security and access</w:t>
            </w:r>
            <w:ins w:id="7" w:author="Marks, Louisa" w:date="2014-10-23T15:53:00Z">
              <w:r w:rsidR="000E76DB">
                <w:t>i</w:t>
              </w:r>
            </w:ins>
            <w:del w:id="8" w:author="Marks, Louisa" w:date="2014-10-23T15:53:00Z">
              <w:r w:rsidR="00781EE6" w:rsidDel="000E76DB">
                <w:delText>a</w:delText>
              </w:r>
            </w:del>
            <w:r w:rsidR="00781EE6">
              <w:t xml:space="preserve">bility. </w:t>
            </w:r>
            <w:r>
              <w:t xml:space="preserve">They possess none of the criteria normally accepted as standard storage facilities for artwork. </w:t>
            </w:r>
            <w:del w:id="9" w:author="Marks, Louisa" w:date="2014-10-23T15:53:00Z">
              <w:r w:rsidDel="000E76DB">
                <w:delText xml:space="preserve">  </w:delText>
              </w:r>
            </w:del>
            <w:r>
              <w:t xml:space="preserve">Burnley depot, the third storage facility, contains heritage furniture which is either beyond repair or not useable. However, it also holds the overflow of useable heritage items that have no home.  </w:t>
            </w:r>
            <w:del w:id="10" w:author="Marks, Louisa" w:date="2014-10-23T15:53:00Z">
              <w:r w:rsidDel="000E76DB">
                <w:delText> </w:delText>
              </w:r>
            </w:del>
            <w:r w:rsidR="00781EE6">
              <w:t xml:space="preserve">The depot is area is filthy, with holes in the roof and walls and </w:t>
            </w:r>
            <w:r w:rsidR="004B2223">
              <w:t xml:space="preserve">is </w:t>
            </w:r>
            <w:r w:rsidR="00781EE6">
              <w:t>entirely inappropriate for storage.</w:t>
            </w:r>
          </w:p>
          <w:p w:rsidR="00781EE6" w:rsidRDefault="00781EE6" w:rsidP="0036075E"/>
          <w:p w:rsidR="00781EE6" w:rsidRDefault="00781EE6" w:rsidP="00781EE6">
            <w:r>
              <w:t>The decorative arts</w:t>
            </w:r>
            <w:ins w:id="11" w:author="Marks, Louisa" w:date="2014-10-23T15:53:00Z">
              <w:r w:rsidR="000E76DB">
                <w:t xml:space="preserve"> </w:t>
              </w:r>
              <w:proofErr w:type="spellStart"/>
              <w:r w:rsidR="000E76DB">
                <w:t>subcollection</w:t>
              </w:r>
              <w:proofErr w:type="spellEnd"/>
              <w:r w:rsidR="000E76DB">
                <w:t>,</w:t>
              </w:r>
            </w:ins>
            <w:r>
              <w:t xml:space="preserve"> which consists of heritage furniture items, is particularly problematic in that much of it functions as both display and office furniture. </w:t>
            </w:r>
            <w:del w:id="12" w:author="Marks, Louisa" w:date="2014-10-23T15:54:00Z">
              <w:r w:rsidDel="000E76DB">
                <w:delText> </w:delText>
              </w:r>
            </w:del>
            <w:r>
              <w:t>As a consequence, these items are subject to undue wear and tear and much of the budget allocated to maintain the collection is invested in repairs and maintenance for this component.  </w:t>
            </w:r>
          </w:p>
          <w:p w:rsidR="00781EE6" w:rsidRDefault="00781EE6" w:rsidP="00781EE6"/>
          <w:p w:rsidR="00781EE6" w:rsidRDefault="0036075E" w:rsidP="00781EE6">
            <w:r>
              <w:t xml:space="preserve">The pressure on collection storage is partly alleviated by the display of artworks </w:t>
            </w:r>
            <w:ins w:id="13" w:author="Marks, Louisa" w:date="2014-10-23T15:54:00Z">
              <w:r w:rsidR="000E76DB">
                <w:t>across</w:t>
              </w:r>
            </w:ins>
            <w:del w:id="14" w:author="Marks, Louisa" w:date="2014-10-23T15:54:00Z">
              <w:r w:rsidDel="000E76DB">
                <w:delText>in</w:delText>
              </w:r>
            </w:del>
            <w:r>
              <w:t xml:space="preserve"> the </w:t>
            </w:r>
            <w:ins w:id="15" w:author="Marks, Louisa" w:date="2014-10-23T15:54:00Z">
              <w:r w:rsidR="000E76DB">
                <w:t>three</w:t>
              </w:r>
            </w:ins>
            <w:del w:id="16" w:author="Marks, Louisa" w:date="2014-10-23T15:54:00Z">
              <w:r w:rsidDel="000E76DB">
                <w:delText>3</w:delText>
              </w:r>
            </w:del>
            <w:r>
              <w:t xml:space="preserve"> town halls, however</w:t>
            </w:r>
            <w:del w:id="17" w:author="Marks, Louisa" w:date="2014-10-23T15:54:00Z">
              <w:r w:rsidDel="000E76DB">
                <w:delText>,</w:delText>
              </w:r>
            </w:del>
            <w:r>
              <w:t xml:space="preserve"> this is limited by the nature of the buildings themselves and their internal architectural features. </w:t>
            </w:r>
            <w:del w:id="18" w:author="Marks, Louisa" w:date="2014-10-23T15:54:00Z">
              <w:r w:rsidDel="000E76DB">
                <w:delText xml:space="preserve"> </w:delText>
              </w:r>
            </w:del>
            <w:r>
              <w:t>This in turn puts furt</w:t>
            </w:r>
            <w:r w:rsidR="00387F6A">
              <w:t xml:space="preserve">her stress on the storage areas, further </w:t>
            </w:r>
            <w:r>
              <w:t>compounded by the annual round of new acquisitions.</w:t>
            </w:r>
            <w:r w:rsidR="00DC421C">
              <w:t xml:space="preserve"> </w:t>
            </w:r>
            <w:del w:id="19" w:author="Marks, Louisa" w:date="2014-10-23T15:55:00Z">
              <w:r w:rsidR="00DC421C" w:rsidDel="000E76DB">
                <w:delText xml:space="preserve"> </w:delText>
              </w:r>
            </w:del>
            <w:commentRangeStart w:id="20"/>
            <w:r w:rsidR="00DC421C">
              <w:t xml:space="preserve">Much of the contemporary art is yet to earn its merit in terms of </w:t>
            </w:r>
            <w:proofErr w:type="gramStart"/>
            <w:r w:rsidR="00DC421C">
              <w:t>appreciating,</w:t>
            </w:r>
            <w:proofErr w:type="gramEnd"/>
            <w:r w:rsidR="00DC421C">
              <w:t xml:space="preserve"> resources are </w:t>
            </w:r>
            <w:r w:rsidR="005F389F">
              <w:t xml:space="preserve">therefore </w:t>
            </w:r>
            <w:r w:rsidR="00DC421C">
              <w:t>needed to ensure its appropriate care and display.</w:t>
            </w:r>
            <w:r w:rsidR="00781EE6">
              <w:t xml:space="preserve"> </w:t>
            </w:r>
            <w:commentRangeEnd w:id="20"/>
            <w:r w:rsidR="000E76DB">
              <w:rPr>
                <w:rStyle w:val="CommentReference"/>
              </w:rPr>
              <w:commentReference w:id="20"/>
            </w:r>
          </w:p>
          <w:p w:rsidR="00781EE6" w:rsidRDefault="00781EE6" w:rsidP="00781EE6"/>
          <w:p w:rsidR="00DC421C" w:rsidRDefault="00387F6A" w:rsidP="00DC421C">
            <w:r>
              <w:t>In terms of risk, if the</w:t>
            </w:r>
            <w:r w:rsidR="00781EE6">
              <w:t xml:space="preserve"> prevailing</w:t>
            </w:r>
            <w:r>
              <w:t xml:space="preserve"> storage and display</w:t>
            </w:r>
            <w:r w:rsidR="00781EE6">
              <w:t xml:space="preserve"> conditions</w:t>
            </w:r>
            <w:r>
              <w:t xml:space="preserve"> continue</w:t>
            </w:r>
            <w:r w:rsidR="00781EE6">
              <w:t xml:space="preserve">, </w:t>
            </w:r>
            <w:r>
              <w:t xml:space="preserve">it </w:t>
            </w:r>
            <w:r w:rsidR="004B2223">
              <w:t xml:space="preserve">will </w:t>
            </w:r>
            <w:r>
              <w:t>l</w:t>
            </w:r>
            <w:r w:rsidR="004B2223">
              <w:t>ikely</w:t>
            </w:r>
            <w:r>
              <w:t xml:space="preserve"> have an adverse effect on </w:t>
            </w:r>
            <w:r w:rsidR="00781EE6">
              <w:t>the current value of the collection, (just under $4M)</w:t>
            </w:r>
            <w:r>
              <w:t xml:space="preserve">.  </w:t>
            </w:r>
            <w:r w:rsidR="004B2223">
              <w:t>Resolution of c</w:t>
            </w:r>
            <w:r>
              <w:t xml:space="preserve">urrent risks </w:t>
            </w:r>
            <w:del w:id="21" w:author="Marks, Louisa" w:date="2014-10-23T15:57:00Z">
              <w:r w:rsidR="004B2223" w:rsidDel="000E76DB">
                <w:delText xml:space="preserve">to </w:delText>
              </w:r>
            </w:del>
            <w:r w:rsidR="004B2223">
              <w:t>sh</w:t>
            </w:r>
            <w:r>
              <w:t xml:space="preserve">ould therefore focus on these areas. </w:t>
            </w:r>
            <w:r w:rsidR="00781EE6">
              <w:t xml:space="preserve">The </w:t>
            </w:r>
            <w:proofErr w:type="spellStart"/>
            <w:r w:rsidR="004B2223">
              <w:t>areas</w:t>
            </w:r>
            <w:proofErr w:type="spellEnd"/>
            <w:r w:rsidR="00781EE6">
              <w:t xml:space="preserve"> </w:t>
            </w:r>
            <w:r>
              <w:t>most likely affected are</w:t>
            </w:r>
            <w:r w:rsidR="00781EE6">
              <w:t xml:space="preserve"> the contemporary and decorative arts</w:t>
            </w:r>
            <w:r>
              <w:t xml:space="preserve">.  </w:t>
            </w:r>
          </w:p>
          <w:p w:rsidR="00781EE6" w:rsidRDefault="00781EE6" w:rsidP="00DC421C"/>
          <w:p w:rsidR="00232CF6" w:rsidRDefault="00715D99" w:rsidP="00BA4928">
            <w:r>
              <w:t>The development and mana</w:t>
            </w:r>
            <w:r w:rsidR="001B2CC9">
              <w:t xml:space="preserve">gement of any collection is not </w:t>
            </w:r>
            <w:r>
              <w:t>merely acquiring more artworks</w:t>
            </w:r>
            <w:r w:rsidR="001B2CC9">
              <w:t xml:space="preserve">, it is a </w:t>
            </w:r>
            <w:r w:rsidR="004B2223">
              <w:t xml:space="preserve">diverse </w:t>
            </w:r>
            <w:r w:rsidR="001B2CC9">
              <w:t xml:space="preserve">process </w:t>
            </w:r>
            <w:r w:rsidR="004B2223">
              <w:t xml:space="preserve">which in part includes </w:t>
            </w:r>
            <w:r w:rsidR="001B2CC9">
              <w:t>some rationalisation of collection content</w:t>
            </w:r>
            <w:r w:rsidR="006B23D1">
              <w:t>, i</w:t>
            </w:r>
            <w:r w:rsidR="004B2223">
              <w:t>dentifying what it</w:t>
            </w:r>
            <w:r>
              <w:t xml:space="preserve"> contains, its </w:t>
            </w:r>
            <w:r>
              <w:lastRenderedPageBreak/>
              <w:t xml:space="preserve">relevance, provenance and condition. </w:t>
            </w:r>
            <w:del w:id="22" w:author="Marks, Louisa" w:date="2014-10-23T15:58:00Z">
              <w:r w:rsidDel="000E76DB">
                <w:delText> </w:delText>
              </w:r>
            </w:del>
            <w:r w:rsidR="001B2CC9">
              <w:t>This</w:t>
            </w:r>
            <w:ins w:id="23" w:author="Marks, Louisa" w:date="2014-10-23T15:58:00Z">
              <w:r w:rsidR="000E76DB">
                <w:t xml:space="preserve"> process</w:t>
              </w:r>
            </w:ins>
            <w:r w:rsidR="001B2CC9">
              <w:t xml:space="preserve"> identifies those items t</w:t>
            </w:r>
            <w:r>
              <w:t xml:space="preserve">hat are </w:t>
            </w:r>
            <w:r w:rsidR="001B2CC9">
              <w:t xml:space="preserve">impacting on </w:t>
            </w:r>
            <w:r w:rsidR="00527325">
              <w:t xml:space="preserve">limited </w:t>
            </w:r>
            <w:r>
              <w:t>space and resources</w:t>
            </w:r>
            <w:r w:rsidR="00527325">
              <w:t xml:space="preserve"> and </w:t>
            </w:r>
            <w:ins w:id="24" w:author="Marks, Louisa" w:date="2014-10-23T15:59:00Z">
              <w:r w:rsidR="000E76DB">
                <w:t xml:space="preserve">subsequently </w:t>
              </w:r>
            </w:ins>
            <w:del w:id="25" w:author="Marks, Louisa" w:date="2014-10-23T15:59:00Z">
              <w:r w:rsidR="00527325" w:rsidDel="000E76DB">
                <w:delText>affects</w:delText>
              </w:r>
            </w:del>
            <w:r w:rsidR="00527325">
              <w:t xml:space="preserve"> </w:t>
            </w:r>
            <w:ins w:id="26" w:author="Marks, Louisa" w:date="2014-10-23T15:59:00Z">
              <w:r w:rsidR="000E76DB">
                <w:t xml:space="preserve">action the steps that can be </w:t>
              </w:r>
              <w:proofErr w:type="spellStart"/>
              <w:r w:rsidR="000E76DB">
                <w:t>take</w:t>
              </w:r>
              <w:proofErr w:type="spellEnd"/>
              <w:r w:rsidR="000E76DB">
                <w:t xml:space="preserve"> </w:t>
              </w:r>
            </w:ins>
            <w:del w:id="27" w:author="Marks, Louisa" w:date="2014-10-23T15:59:00Z">
              <w:r w:rsidR="001B2CC9" w:rsidDel="000E76DB">
                <w:delText xml:space="preserve">how well the collection </w:delText>
              </w:r>
            </w:del>
            <w:del w:id="28" w:author="Marks, Louisa" w:date="2014-10-23T16:00:00Z">
              <w:r w:rsidR="001B2CC9" w:rsidDel="000E76DB">
                <w:delText>can be managed</w:delText>
              </w:r>
              <w:r w:rsidR="00232CF6" w:rsidDel="000E76DB">
                <w:delText xml:space="preserve"> and </w:delText>
              </w:r>
              <w:r w:rsidR="00527325" w:rsidDel="000E76DB">
                <w:delText>hopefully</w:delText>
              </w:r>
            </w:del>
            <w:ins w:id="29" w:author="Marks, Louisa" w:date="2014-10-23T16:00:00Z">
              <w:r w:rsidR="000E76DB">
                <w:t xml:space="preserve"> to (hopefully) avoid any</w:t>
              </w:r>
            </w:ins>
            <w:r w:rsidR="00527325">
              <w:t xml:space="preserve"> </w:t>
            </w:r>
            <w:r w:rsidR="00232CF6">
              <w:t>unnecessary d</w:t>
            </w:r>
            <w:r w:rsidR="001B2CC9">
              <w:t>epre</w:t>
            </w:r>
            <w:r w:rsidR="00232CF6">
              <w:t>ciatio</w:t>
            </w:r>
            <w:ins w:id="30" w:author="Marks, Louisa" w:date="2014-10-23T16:00:00Z">
              <w:r w:rsidR="000E76DB">
                <w:t>n.</w:t>
              </w:r>
            </w:ins>
            <w:del w:id="31" w:author="Marks, Louisa" w:date="2014-10-23T16:00:00Z">
              <w:r w:rsidR="00232CF6" w:rsidDel="000E76DB">
                <w:delText>n avoided.</w:delText>
              </w:r>
            </w:del>
          </w:p>
          <w:p w:rsidR="00232CF6" w:rsidRDefault="00232CF6" w:rsidP="00BA4928"/>
          <w:p w:rsidR="00A50901" w:rsidRPr="00A50901" w:rsidRDefault="004B2223" w:rsidP="00D03541">
            <w:pPr>
              <w:rPr>
                <w:sz w:val="20"/>
              </w:rPr>
            </w:pPr>
            <w:r>
              <w:t xml:space="preserve">The above </w:t>
            </w:r>
            <w:r w:rsidR="00F07D38">
              <w:t xml:space="preserve">situation </w:t>
            </w:r>
            <w:r>
              <w:t>has been an ongoing problem for many years, however</w:t>
            </w:r>
            <w:del w:id="32" w:author="Marks, Louisa" w:date="2014-10-23T16:00:00Z">
              <w:r w:rsidDel="00D03541">
                <w:delText>,</w:delText>
              </w:r>
            </w:del>
            <w:r>
              <w:t xml:space="preserve"> a resolution is now becoming more critical as the collection expands and develops</w:t>
            </w:r>
            <w:r w:rsidR="00F07D38">
              <w:t xml:space="preserve">. </w:t>
            </w:r>
            <w:del w:id="33" w:author="Marks, Louisa" w:date="2014-10-23T16:01:00Z">
              <w:r w:rsidR="00F07D38" w:rsidDel="00D03541">
                <w:delText xml:space="preserve"> </w:delText>
              </w:r>
            </w:del>
            <w:r w:rsidR="00F07D38">
              <w:t xml:space="preserve">The management of </w:t>
            </w:r>
            <w:del w:id="34" w:author="Marks, Louisa" w:date="2014-10-23T16:01:00Z">
              <w:r w:rsidR="00F07D38" w:rsidDel="00D03541">
                <w:delText xml:space="preserve">the </w:delText>
              </w:r>
              <w:r w:rsidDel="00D03541">
                <w:delText>City of</w:delText>
              </w:r>
            </w:del>
            <w:ins w:id="35" w:author="Marks, Louisa" w:date="2014-10-23T16:01:00Z">
              <w:r w:rsidR="00D03541">
                <w:t>Council’s</w:t>
              </w:r>
            </w:ins>
            <w:r>
              <w:t xml:space="preserve"> </w:t>
            </w:r>
            <w:del w:id="36" w:author="Marks, Louisa" w:date="2014-10-23T16:01:00Z">
              <w:r w:rsidDel="00D03541">
                <w:delText xml:space="preserve">Yarra </w:delText>
              </w:r>
            </w:del>
            <w:r w:rsidR="00F07D38">
              <w:t xml:space="preserve">Art &amp; Heritage collection should, in these contemporary times, be embracing well established and accepted practices within the arts industry.   </w:t>
            </w:r>
          </w:p>
        </w:tc>
      </w:tr>
      <w:tr w:rsidR="0042737E" w:rsidRPr="009A11F4">
        <w:tc>
          <w:tcPr>
            <w:tcW w:w="2410" w:type="dxa"/>
            <w:tcBorders>
              <w:top w:val="nil"/>
              <w:left w:val="nil"/>
              <w:bottom w:val="single" w:sz="24" w:space="0" w:color="auto"/>
              <w:right w:val="nil"/>
            </w:tcBorders>
          </w:tcPr>
          <w:p w:rsidR="0042737E" w:rsidRPr="009A11F4" w:rsidRDefault="0042737E" w:rsidP="009340D2">
            <w:pPr>
              <w:tabs>
                <w:tab w:val="left" w:pos="2268"/>
              </w:tabs>
              <w:spacing w:before="120" w:after="120"/>
              <w:rPr>
                <w:b/>
                <w:sz w:val="20"/>
              </w:rPr>
            </w:pPr>
          </w:p>
        </w:tc>
        <w:tc>
          <w:tcPr>
            <w:tcW w:w="7371" w:type="dxa"/>
            <w:tcBorders>
              <w:top w:val="nil"/>
              <w:left w:val="nil"/>
              <w:bottom w:val="single" w:sz="24" w:space="0" w:color="auto"/>
              <w:right w:val="nil"/>
            </w:tcBorders>
          </w:tcPr>
          <w:p w:rsidR="0031783C" w:rsidRPr="00A7257F" w:rsidRDefault="0031783C" w:rsidP="00776D12">
            <w:pPr>
              <w:spacing w:after="180" w:line="274" w:lineRule="auto"/>
              <w:rPr>
                <w:b/>
                <w:sz w:val="20"/>
              </w:rPr>
            </w:pPr>
          </w:p>
        </w:tc>
      </w:tr>
      <w:tr w:rsidR="0042737E" w:rsidRPr="009A11F4">
        <w:trPr>
          <w:cantSplit/>
          <w:trHeight w:val="2786"/>
        </w:trPr>
        <w:tc>
          <w:tcPr>
            <w:tcW w:w="2410" w:type="dxa"/>
            <w:tcBorders>
              <w:top w:val="single" w:sz="24" w:space="0" w:color="auto"/>
              <w:left w:val="nil"/>
              <w:bottom w:val="nil"/>
              <w:right w:val="nil"/>
            </w:tcBorders>
          </w:tcPr>
          <w:p w:rsidR="0042737E" w:rsidRPr="009A11F4" w:rsidRDefault="0042737E" w:rsidP="009340D2">
            <w:pPr>
              <w:keepLines/>
              <w:tabs>
                <w:tab w:val="left" w:pos="2268"/>
              </w:tabs>
              <w:spacing w:before="120" w:after="120"/>
              <w:rPr>
                <w:b/>
                <w:sz w:val="20"/>
              </w:rPr>
            </w:pPr>
            <w:r w:rsidRPr="009A11F4">
              <w:rPr>
                <w:b/>
                <w:sz w:val="20"/>
              </w:rPr>
              <w:t>Recommendations:</w:t>
            </w:r>
          </w:p>
        </w:tc>
        <w:tc>
          <w:tcPr>
            <w:tcW w:w="7371" w:type="dxa"/>
            <w:tcBorders>
              <w:top w:val="single" w:sz="24" w:space="0" w:color="auto"/>
              <w:left w:val="nil"/>
              <w:bottom w:val="nil"/>
              <w:right w:val="nil"/>
            </w:tcBorders>
          </w:tcPr>
          <w:p w:rsidR="001B2CC9" w:rsidRDefault="001B2CC9" w:rsidP="001B2CC9">
            <w:pPr>
              <w:rPr>
                <w:b/>
                <w:sz w:val="20"/>
              </w:rPr>
            </w:pPr>
          </w:p>
          <w:p w:rsidR="005F389F" w:rsidRDefault="008729EA" w:rsidP="001B2CC9">
            <w:pPr>
              <w:rPr>
                <w:b/>
                <w:sz w:val="20"/>
              </w:rPr>
            </w:pPr>
            <w:proofErr w:type="gramStart"/>
            <w:r w:rsidRPr="0068591D">
              <w:rPr>
                <w:b/>
                <w:sz w:val="20"/>
              </w:rPr>
              <w:t>That</w:t>
            </w:r>
            <w:r w:rsidR="00812107" w:rsidRPr="0068591D">
              <w:rPr>
                <w:b/>
                <w:sz w:val="20"/>
              </w:rPr>
              <w:t xml:space="preserve"> </w:t>
            </w:r>
            <w:r w:rsidR="005F389F">
              <w:rPr>
                <w:b/>
                <w:sz w:val="20"/>
              </w:rPr>
              <w:t>alternative and appropriate storage facilities</w:t>
            </w:r>
            <w:proofErr w:type="gramEnd"/>
            <w:ins w:id="37" w:author="Marks, Louisa" w:date="2014-10-23T16:01:00Z">
              <w:r w:rsidR="00D03541">
                <w:rPr>
                  <w:b/>
                  <w:sz w:val="20"/>
                </w:rPr>
                <w:t>,</w:t>
              </w:r>
            </w:ins>
            <w:r w:rsidR="005F389F">
              <w:rPr>
                <w:b/>
                <w:sz w:val="20"/>
              </w:rPr>
              <w:t xml:space="preserve"> </w:t>
            </w:r>
            <w:r w:rsidR="00FB46D5">
              <w:rPr>
                <w:b/>
                <w:sz w:val="20"/>
              </w:rPr>
              <w:t xml:space="preserve">which are environmentally stable, </w:t>
            </w:r>
            <w:r w:rsidR="005F389F">
              <w:rPr>
                <w:b/>
                <w:sz w:val="20"/>
              </w:rPr>
              <w:t>be found to house the collection.</w:t>
            </w:r>
            <w:r w:rsidR="00FB46D5">
              <w:rPr>
                <w:b/>
                <w:sz w:val="20"/>
              </w:rPr>
              <w:t xml:space="preserve">  </w:t>
            </w:r>
          </w:p>
          <w:p w:rsidR="00FB46D5" w:rsidRDefault="00FB46D5" w:rsidP="001B2CC9">
            <w:pPr>
              <w:rPr>
                <w:b/>
                <w:sz w:val="20"/>
              </w:rPr>
            </w:pPr>
          </w:p>
          <w:p w:rsidR="005F389F" w:rsidRPr="005F389F" w:rsidRDefault="005F389F" w:rsidP="001B2CC9">
            <w:pPr>
              <w:rPr>
                <w:b/>
                <w:sz w:val="20"/>
                <w:szCs w:val="20"/>
              </w:rPr>
            </w:pPr>
            <w:r w:rsidRPr="005F389F">
              <w:rPr>
                <w:b/>
                <w:sz w:val="20"/>
                <w:szCs w:val="20"/>
              </w:rPr>
              <w:t>Rationalisation of collection content</w:t>
            </w:r>
          </w:p>
          <w:p w:rsidR="005F389F" w:rsidRDefault="005F389F" w:rsidP="001B2CC9"/>
          <w:p w:rsidR="001B2CC9" w:rsidRPr="005F389F" w:rsidRDefault="005F389F" w:rsidP="001B2CC9">
            <w:pPr>
              <w:rPr>
                <w:b/>
                <w:sz w:val="20"/>
                <w:szCs w:val="20"/>
              </w:rPr>
            </w:pPr>
            <w:r w:rsidRPr="005F389F">
              <w:rPr>
                <w:b/>
                <w:sz w:val="20"/>
                <w:szCs w:val="20"/>
              </w:rPr>
              <w:t>S</w:t>
            </w:r>
            <w:r w:rsidR="001B2CC9" w:rsidRPr="005F389F">
              <w:rPr>
                <w:b/>
                <w:sz w:val="20"/>
                <w:szCs w:val="20"/>
              </w:rPr>
              <w:t xml:space="preserve">pecialist cleaning </w:t>
            </w:r>
            <w:r w:rsidRPr="005F389F">
              <w:rPr>
                <w:b/>
                <w:sz w:val="20"/>
                <w:szCs w:val="20"/>
              </w:rPr>
              <w:t xml:space="preserve">staff engaged to monitor and treat </w:t>
            </w:r>
            <w:r w:rsidR="001B2CC9" w:rsidRPr="005F389F">
              <w:rPr>
                <w:b/>
                <w:sz w:val="20"/>
                <w:szCs w:val="20"/>
              </w:rPr>
              <w:t>heritage furniture</w:t>
            </w:r>
          </w:p>
          <w:p w:rsidR="00F07D38" w:rsidRDefault="00F07D38" w:rsidP="00F07D38">
            <w:pPr>
              <w:rPr>
                <w:b/>
                <w:sz w:val="20"/>
              </w:rPr>
            </w:pPr>
          </w:p>
          <w:p w:rsidR="00F07D38" w:rsidRDefault="00F07D38" w:rsidP="00F07D38">
            <w:pPr>
              <w:rPr>
                <w:b/>
                <w:sz w:val="20"/>
              </w:rPr>
            </w:pPr>
            <w:r>
              <w:rPr>
                <w:b/>
                <w:sz w:val="20"/>
              </w:rPr>
              <w:t>Development of a dedicated exhibition venue for the collection</w:t>
            </w:r>
            <w:ins w:id="38" w:author="Marks, Louisa" w:date="2014-10-23T16:02:00Z">
              <w:r w:rsidR="00D03541">
                <w:rPr>
                  <w:b/>
                  <w:sz w:val="20"/>
                </w:rPr>
                <w:t xml:space="preserve"> such as the gallery outlined in the recent </w:t>
              </w:r>
              <w:bookmarkStart w:id="39" w:name="_GoBack"/>
              <w:bookmarkEnd w:id="39"/>
              <w:r w:rsidR="00D03541">
                <w:rPr>
                  <w:b/>
                  <w:sz w:val="20"/>
                </w:rPr>
                <w:t xml:space="preserve">Richmond Police Station </w:t>
              </w:r>
              <w:proofErr w:type="spellStart"/>
              <w:r w:rsidR="00D03541">
                <w:rPr>
                  <w:b/>
                  <w:sz w:val="20"/>
                </w:rPr>
                <w:t>Feasability</w:t>
              </w:r>
              <w:proofErr w:type="spellEnd"/>
              <w:r w:rsidR="00D03541">
                <w:rPr>
                  <w:b/>
                  <w:sz w:val="20"/>
                </w:rPr>
                <w:t xml:space="preserve"> Study.</w:t>
              </w:r>
            </w:ins>
          </w:p>
          <w:p w:rsidR="0068591D" w:rsidRPr="009A11F4" w:rsidRDefault="0068591D" w:rsidP="001B2CC9">
            <w:pPr>
              <w:pStyle w:val="ListParagraph"/>
              <w:tabs>
                <w:tab w:val="left" w:pos="2268"/>
              </w:tabs>
              <w:spacing w:before="120"/>
              <w:rPr>
                <w:b/>
                <w:sz w:val="20"/>
              </w:rPr>
            </w:pPr>
          </w:p>
        </w:tc>
      </w:tr>
    </w:tbl>
    <w:p w:rsidR="0042737E" w:rsidRPr="009A11F4" w:rsidRDefault="0042737E">
      <w:pPr>
        <w:tabs>
          <w:tab w:val="left" w:pos="2268"/>
        </w:tabs>
        <w:rPr>
          <w:b/>
          <w:sz w:val="20"/>
        </w:rPr>
      </w:pPr>
    </w:p>
    <w:sectPr w:rsidR="0042737E" w:rsidRPr="009A11F4" w:rsidSect="00A25F4A">
      <w:pgSz w:w="11907" w:h="16840"/>
      <w:pgMar w:top="-709" w:right="1134" w:bottom="851"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Marks, Louisa" w:date="2014-10-23T15:56:00Z" w:initials="LM">
    <w:p w:rsidR="000E76DB" w:rsidRDefault="000E76DB">
      <w:pPr>
        <w:pStyle w:val="CommentText"/>
      </w:pPr>
      <w:r>
        <w:rPr>
          <w:rStyle w:val="CommentReference"/>
        </w:rPr>
        <w:annotationRef/>
      </w:r>
      <w:r>
        <w:t>Not sure exactly what this means? Don’t we allocate resources regardless of appreciative value?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44B" w:rsidRDefault="0048344B">
      <w:r>
        <w:separator/>
      </w:r>
    </w:p>
  </w:endnote>
  <w:endnote w:type="continuationSeparator" w:id="0">
    <w:p w:rsidR="0048344B" w:rsidRDefault="00483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44B" w:rsidRDefault="0048344B">
      <w:r>
        <w:separator/>
      </w:r>
    </w:p>
  </w:footnote>
  <w:footnote w:type="continuationSeparator" w:id="0">
    <w:p w:rsidR="0048344B" w:rsidRDefault="004834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B4C40"/>
    <w:multiLevelType w:val="hybridMultilevel"/>
    <w:tmpl w:val="E6340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5282496"/>
    <w:multiLevelType w:val="hybridMultilevel"/>
    <w:tmpl w:val="760887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C8818C5"/>
    <w:multiLevelType w:val="hybridMultilevel"/>
    <w:tmpl w:val="E5DCB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8877CF"/>
    <w:multiLevelType w:val="hybridMultilevel"/>
    <w:tmpl w:val="45FE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931BD"/>
    <w:multiLevelType w:val="hybridMultilevel"/>
    <w:tmpl w:val="68ACE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0A2203"/>
    <w:multiLevelType w:val="hybridMultilevel"/>
    <w:tmpl w:val="0B202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F16BEB"/>
    <w:multiLevelType w:val="hybridMultilevel"/>
    <w:tmpl w:val="E2A0D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6D15728"/>
    <w:multiLevelType w:val="hybridMultilevel"/>
    <w:tmpl w:val="ACCA5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7C6051A"/>
    <w:multiLevelType w:val="hybridMultilevel"/>
    <w:tmpl w:val="23DC3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481504"/>
    <w:multiLevelType w:val="hybridMultilevel"/>
    <w:tmpl w:val="02D87B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FBB5688"/>
    <w:multiLevelType w:val="hybridMultilevel"/>
    <w:tmpl w:val="ABE04630"/>
    <w:lvl w:ilvl="0" w:tplc="FF82D412">
      <w:start w:val="1"/>
      <w:numFmt w:val="decimal"/>
      <w:lvlText w:val="%1."/>
      <w:lvlJc w:val="left"/>
      <w:pPr>
        <w:ind w:left="644" w:hanging="360"/>
      </w:pPr>
      <w:rPr>
        <w:rFonts w:asciiTheme="minorHAnsi" w:eastAsiaTheme="minorHAnsi" w:hAnsiTheme="minorHAnsi" w:cstheme="minorBidi"/>
        <w:b w:val="0"/>
      </w:rPr>
    </w:lvl>
    <w:lvl w:ilvl="1" w:tplc="02F6F776">
      <w:start w:val="1"/>
      <w:numFmt w:val="lowerLetter"/>
      <w:lvlText w:val="%2."/>
      <w:lvlJc w:val="left"/>
      <w:pPr>
        <w:ind w:left="1080" w:hanging="360"/>
      </w:pPr>
      <w:rPr>
        <w:b w:val="0"/>
      </w:rPr>
    </w:lvl>
    <w:lvl w:ilvl="2" w:tplc="0C090019">
      <w:start w:val="1"/>
      <w:numFmt w:val="lowerLetter"/>
      <w:lvlText w:val="%3."/>
      <w:lvlJc w:val="left"/>
      <w:pPr>
        <w:ind w:left="1980" w:hanging="360"/>
      </w:pPr>
      <w:rPr>
        <w:rFonts w:hint="default"/>
        <w:i w:val="0"/>
      </w:r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5FF50F25"/>
    <w:multiLevelType w:val="hybridMultilevel"/>
    <w:tmpl w:val="528C5AF6"/>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2">
    <w:nsid w:val="6258129E"/>
    <w:multiLevelType w:val="hybridMultilevel"/>
    <w:tmpl w:val="F98C08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A8C17D8"/>
    <w:multiLevelType w:val="hybridMultilevel"/>
    <w:tmpl w:val="C5E8D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1"/>
  </w:num>
  <w:num w:numId="4">
    <w:abstractNumId w:val="12"/>
  </w:num>
  <w:num w:numId="5">
    <w:abstractNumId w:val="9"/>
  </w:num>
  <w:num w:numId="6">
    <w:abstractNumId w:val="5"/>
  </w:num>
  <w:num w:numId="7">
    <w:abstractNumId w:val="6"/>
  </w:num>
  <w:num w:numId="8">
    <w:abstractNumId w:val="0"/>
  </w:num>
  <w:num w:numId="9">
    <w:abstractNumId w:val="3"/>
  </w:num>
  <w:num w:numId="10">
    <w:abstractNumId w:val="2"/>
  </w:num>
  <w:num w:numId="11">
    <w:abstractNumId w:val="7"/>
  </w:num>
  <w:num w:numId="12">
    <w:abstractNumId w:val="4"/>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oNotTrackMoves/>
  <w:defaultTabStop w:val="56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82C4A"/>
    <w:rsid w:val="00046386"/>
    <w:rsid w:val="0006384C"/>
    <w:rsid w:val="00082C4A"/>
    <w:rsid w:val="000A4258"/>
    <w:rsid w:val="000C37DB"/>
    <w:rsid w:val="000C60AE"/>
    <w:rsid w:val="000E76DB"/>
    <w:rsid w:val="00100C92"/>
    <w:rsid w:val="00113617"/>
    <w:rsid w:val="0014130E"/>
    <w:rsid w:val="001A1CB6"/>
    <w:rsid w:val="001B2CC9"/>
    <w:rsid w:val="001C1393"/>
    <w:rsid w:val="001D49AA"/>
    <w:rsid w:val="00232CF6"/>
    <w:rsid w:val="00254CC5"/>
    <w:rsid w:val="00280FEF"/>
    <w:rsid w:val="00297B1A"/>
    <w:rsid w:val="003029B2"/>
    <w:rsid w:val="0031783C"/>
    <w:rsid w:val="0036075E"/>
    <w:rsid w:val="00387F6A"/>
    <w:rsid w:val="00391B8A"/>
    <w:rsid w:val="003B09E0"/>
    <w:rsid w:val="003C2D5D"/>
    <w:rsid w:val="00404936"/>
    <w:rsid w:val="00410A13"/>
    <w:rsid w:val="00410DED"/>
    <w:rsid w:val="0042737E"/>
    <w:rsid w:val="00444336"/>
    <w:rsid w:val="00477E78"/>
    <w:rsid w:val="00481E0B"/>
    <w:rsid w:val="0048344B"/>
    <w:rsid w:val="00492C21"/>
    <w:rsid w:val="004B2223"/>
    <w:rsid w:val="004C578D"/>
    <w:rsid w:val="004D722D"/>
    <w:rsid w:val="004E7717"/>
    <w:rsid w:val="005066DF"/>
    <w:rsid w:val="005112D1"/>
    <w:rsid w:val="005123D0"/>
    <w:rsid w:val="00527325"/>
    <w:rsid w:val="00591901"/>
    <w:rsid w:val="005978AE"/>
    <w:rsid w:val="005D43F5"/>
    <w:rsid w:val="005F389F"/>
    <w:rsid w:val="00601B7C"/>
    <w:rsid w:val="00620D7C"/>
    <w:rsid w:val="006716D3"/>
    <w:rsid w:val="0068461A"/>
    <w:rsid w:val="0068591D"/>
    <w:rsid w:val="006A0292"/>
    <w:rsid w:val="006B23D1"/>
    <w:rsid w:val="00711294"/>
    <w:rsid w:val="00715D99"/>
    <w:rsid w:val="007720A6"/>
    <w:rsid w:val="00776058"/>
    <w:rsid w:val="00776D12"/>
    <w:rsid w:val="00781EE6"/>
    <w:rsid w:val="007C1871"/>
    <w:rsid w:val="007C53B4"/>
    <w:rsid w:val="007C736E"/>
    <w:rsid w:val="007D07EC"/>
    <w:rsid w:val="007E394B"/>
    <w:rsid w:val="007E3FAD"/>
    <w:rsid w:val="00807803"/>
    <w:rsid w:val="00812107"/>
    <w:rsid w:val="00814754"/>
    <w:rsid w:val="00816912"/>
    <w:rsid w:val="0083599B"/>
    <w:rsid w:val="00845E1A"/>
    <w:rsid w:val="008729EA"/>
    <w:rsid w:val="00903605"/>
    <w:rsid w:val="009340D2"/>
    <w:rsid w:val="00947A59"/>
    <w:rsid w:val="00984BB0"/>
    <w:rsid w:val="009A11F4"/>
    <w:rsid w:val="009B61F7"/>
    <w:rsid w:val="00A25F4A"/>
    <w:rsid w:val="00A469CB"/>
    <w:rsid w:val="00A50901"/>
    <w:rsid w:val="00A7257F"/>
    <w:rsid w:val="00A8345E"/>
    <w:rsid w:val="00AF3468"/>
    <w:rsid w:val="00BA4928"/>
    <w:rsid w:val="00BB7451"/>
    <w:rsid w:val="00BE2757"/>
    <w:rsid w:val="00C42E03"/>
    <w:rsid w:val="00C649F8"/>
    <w:rsid w:val="00C81376"/>
    <w:rsid w:val="00C94AF9"/>
    <w:rsid w:val="00CB640C"/>
    <w:rsid w:val="00CD066B"/>
    <w:rsid w:val="00D011F8"/>
    <w:rsid w:val="00D03541"/>
    <w:rsid w:val="00D06526"/>
    <w:rsid w:val="00D07C3C"/>
    <w:rsid w:val="00D117AA"/>
    <w:rsid w:val="00D22CDA"/>
    <w:rsid w:val="00D314BB"/>
    <w:rsid w:val="00D571CF"/>
    <w:rsid w:val="00DB6D7A"/>
    <w:rsid w:val="00DC421C"/>
    <w:rsid w:val="00DF3E63"/>
    <w:rsid w:val="00E41604"/>
    <w:rsid w:val="00E56652"/>
    <w:rsid w:val="00E93682"/>
    <w:rsid w:val="00EB3844"/>
    <w:rsid w:val="00EC64EB"/>
    <w:rsid w:val="00F07D38"/>
    <w:rsid w:val="00F37CF4"/>
    <w:rsid w:val="00FB46D5"/>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AU" w:eastAsia="en-AU" w:bidi="ar-SA"/>
      </w:rPr>
    </w:rPrDefault>
    <w:pPrDefault/>
  </w:docDefaults>
  <w:latentStyles w:defLockedState="0" w:defUIPriority="0" w:defSemiHidden="0" w:defUnhideWhenUsed="0" w:defQFormat="0" w:count="267">
    <w:lsdException w:name="Body Text" w:uiPriority="1" w:qFormat="1"/>
  </w:latentStyles>
  <w:style w:type="paragraph" w:default="1" w:styleId="Normal">
    <w:name w:val="Normal"/>
    <w:qFormat/>
    <w:rsid w:val="00F37CF4"/>
    <w:rPr>
      <w:rFonts w:ascii="Arial" w:hAnsi="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37CF4"/>
    <w:pPr>
      <w:tabs>
        <w:tab w:val="center" w:pos="4153"/>
        <w:tab w:val="right" w:pos="8306"/>
      </w:tabs>
    </w:pPr>
  </w:style>
  <w:style w:type="paragraph" w:styleId="Footer">
    <w:name w:val="footer"/>
    <w:basedOn w:val="Normal"/>
    <w:rsid w:val="00F37CF4"/>
    <w:pPr>
      <w:tabs>
        <w:tab w:val="center" w:pos="4153"/>
        <w:tab w:val="right" w:pos="8306"/>
      </w:tabs>
    </w:pPr>
  </w:style>
  <w:style w:type="paragraph" w:styleId="BalloonText">
    <w:name w:val="Balloon Text"/>
    <w:basedOn w:val="Normal"/>
    <w:semiHidden/>
    <w:rsid w:val="00082C4A"/>
    <w:rPr>
      <w:rFonts w:ascii="Tahoma" w:hAnsi="Tahoma" w:cs="Tahoma"/>
      <w:sz w:val="16"/>
      <w:szCs w:val="16"/>
    </w:rPr>
  </w:style>
  <w:style w:type="table" w:styleId="TableGrid">
    <w:name w:val="Table Grid"/>
    <w:basedOn w:val="TableNormal"/>
    <w:rsid w:val="0042737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76D12"/>
    <w:pPr>
      <w:ind w:left="720"/>
      <w:contextualSpacing/>
    </w:pPr>
  </w:style>
  <w:style w:type="paragraph" w:styleId="BodyText">
    <w:name w:val="Body Text"/>
    <w:basedOn w:val="Normal"/>
    <w:link w:val="BodyTextChar"/>
    <w:uiPriority w:val="1"/>
    <w:qFormat/>
    <w:rsid w:val="00E41604"/>
    <w:pPr>
      <w:widowControl w:val="0"/>
      <w:ind w:left="689"/>
    </w:pPr>
    <w:rPr>
      <w:rFonts w:eastAsia="Arial" w:cstheme="minorBidi"/>
      <w:sz w:val="21"/>
      <w:szCs w:val="21"/>
      <w:lang w:val="en-US"/>
    </w:rPr>
  </w:style>
  <w:style w:type="character" w:customStyle="1" w:styleId="BodyTextChar">
    <w:name w:val="Body Text Char"/>
    <w:basedOn w:val="DefaultParagraphFont"/>
    <w:link w:val="BodyText"/>
    <w:uiPriority w:val="1"/>
    <w:rsid w:val="00E41604"/>
    <w:rPr>
      <w:rFonts w:ascii="Arial" w:eastAsia="Arial" w:hAnsi="Arial" w:cstheme="minorBidi"/>
      <w:sz w:val="21"/>
      <w:szCs w:val="21"/>
      <w:lang w:val="en-US" w:eastAsia="en-US"/>
    </w:rPr>
  </w:style>
  <w:style w:type="character" w:styleId="CommentReference">
    <w:name w:val="annotation reference"/>
    <w:basedOn w:val="DefaultParagraphFont"/>
    <w:rsid w:val="000E76DB"/>
    <w:rPr>
      <w:sz w:val="16"/>
      <w:szCs w:val="16"/>
    </w:rPr>
  </w:style>
  <w:style w:type="paragraph" w:styleId="CommentText">
    <w:name w:val="annotation text"/>
    <w:basedOn w:val="Normal"/>
    <w:link w:val="CommentTextChar"/>
    <w:rsid w:val="000E76DB"/>
    <w:rPr>
      <w:sz w:val="20"/>
      <w:szCs w:val="20"/>
    </w:rPr>
  </w:style>
  <w:style w:type="character" w:customStyle="1" w:styleId="CommentTextChar">
    <w:name w:val="Comment Text Char"/>
    <w:basedOn w:val="DefaultParagraphFont"/>
    <w:link w:val="CommentText"/>
    <w:rsid w:val="000E76DB"/>
    <w:rPr>
      <w:rFonts w:ascii="Arial" w:hAnsi="Arial"/>
      <w:sz w:val="20"/>
      <w:szCs w:val="20"/>
      <w:lang w:eastAsia="en-US"/>
    </w:rPr>
  </w:style>
  <w:style w:type="paragraph" w:styleId="CommentSubject">
    <w:name w:val="annotation subject"/>
    <w:basedOn w:val="CommentText"/>
    <w:next w:val="CommentText"/>
    <w:link w:val="CommentSubjectChar"/>
    <w:rsid w:val="000E76DB"/>
    <w:rPr>
      <w:b/>
      <w:bCs/>
    </w:rPr>
  </w:style>
  <w:style w:type="character" w:customStyle="1" w:styleId="CommentSubjectChar">
    <w:name w:val="Comment Subject Char"/>
    <w:basedOn w:val="CommentTextChar"/>
    <w:link w:val="CommentSubject"/>
    <w:rsid w:val="000E76DB"/>
    <w:rPr>
      <w:rFonts w:ascii="Arial" w:hAnsi="Arial"/>
      <w:b/>
      <w:bCs/>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51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4F656B262744C40B171956CCD3B9C96" ma:contentTypeVersion="7" ma:contentTypeDescription="Create a new document." ma:contentTypeScope="" ma:versionID="1ca5548c782ddfb10b4f593c0d718dd0">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6CA45-BD7A-4EAA-82BF-42FB8984B94F}">
  <ds:schemaRefs>
    <ds:schemaRef ds:uri="http://schemas.microsoft.com/office/2006/metadata/longProperties"/>
  </ds:schemaRefs>
</ds:datastoreItem>
</file>

<file path=customXml/itemProps2.xml><?xml version="1.0" encoding="utf-8"?>
<ds:datastoreItem xmlns:ds="http://schemas.openxmlformats.org/officeDocument/2006/customXml" ds:itemID="{5AA277D8-E0DE-4CCC-BFA9-5186ADFC3C2F}">
  <ds:schemaRefs>
    <ds:schemaRef ds:uri="http://schemas.microsoft.com/sharepoint/v3/contenttype/forms"/>
  </ds:schemaRefs>
</ds:datastoreItem>
</file>

<file path=customXml/itemProps3.xml><?xml version="1.0" encoding="utf-8"?>
<ds:datastoreItem xmlns:ds="http://schemas.openxmlformats.org/officeDocument/2006/customXml" ds:itemID="{43D7FEE5-D035-4B93-94C0-E0242375CC86}">
  <ds:schemaRefs>
    <ds:schemaRef ds:uri="http://purl.org/dc/dcmitype/"/>
    <ds:schemaRef ds:uri="http://schemas.microsoft.com/sharepoint/v3"/>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http://www.w3.org/XML/1998/namespace"/>
    <ds:schemaRef ds:uri="http://purl.org/dc/terms/"/>
    <ds:schemaRef ds:uri="http://schemas.microsoft.com/office/2006/metadata/properties"/>
  </ds:schemaRefs>
</ds:datastoreItem>
</file>

<file path=customXml/itemProps4.xml><?xml version="1.0" encoding="utf-8"?>
<ds:datastoreItem xmlns:ds="http://schemas.openxmlformats.org/officeDocument/2006/customXml" ds:itemID="{0830EAD8-57CF-4493-AC46-1122B0F23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471B3B8-42E6-4B76-852F-B24A1F637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Councillors Memo</vt:lpstr>
    </vt:vector>
  </TitlesOfParts>
  <Company>City of Yarra</Company>
  <LinksUpToDate>false</LinksUpToDate>
  <CharactersWithSpaces>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Councillors Memo</dc:title>
  <dc:subject/>
  <dc:creator>City of Yarra</dc:creator>
  <cp:keywords/>
  <dc:description/>
  <cp:lastModifiedBy>Marks, Louisa</cp:lastModifiedBy>
  <cp:revision>3</cp:revision>
  <cp:lastPrinted>2014-02-05T04:10:00Z</cp:lastPrinted>
  <dcterms:created xsi:type="dcterms:W3CDTF">2014-10-23T05:00:00Z</dcterms:created>
  <dcterms:modified xsi:type="dcterms:W3CDTF">2014-10-23T05:02:00Z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Margaret Elvey</vt:lpwstr>
  </property>
  <property fmtid="{D5CDD505-2E9C-101B-9397-08002B2CF9AE}" pid="4" name="Status">
    <vt:lpwstr>Final</vt:lpwstr>
  </property>
  <property fmtid="{D5CDD505-2E9C-101B-9397-08002B2CF9AE}" pid="5" name="ContentType">
    <vt:lpwstr>Document</vt:lpwstr>
  </property>
  <property fmtid="{D5CDD505-2E9C-101B-9397-08002B2CF9AE}" pid="6" name="ContentTypeId">
    <vt:lpwstr>0x01010084F656B262744C40B171956CCD3B9C96</vt:lpwstr>
  </property>
</Properties>
</file>