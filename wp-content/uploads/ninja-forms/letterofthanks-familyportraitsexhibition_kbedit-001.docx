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F1" w:rsidRPr="000325BE" w:rsidRDefault="008371F1" w:rsidP="00F17C5A">
      <w:pPr>
        <w:jc w:val="both"/>
        <w:rPr>
          <w:i/>
          <w:sz w:val="16"/>
          <w:szCs w:val="16"/>
        </w:rPr>
        <w:pPrChange w:id="0" w:author="bairdk" w:date="2012-12-04T12:03:00Z">
          <w:pPr/>
        </w:pPrChange>
      </w:pPr>
      <w:r w:rsidRPr="000325BE">
        <w:rPr>
          <w:i/>
          <w:sz w:val="16"/>
          <w:szCs w:val="16"/>
        </w:rPr>
        <w:t>In reply please quote:</w:t>
      </w:r>
    </w:p>
    <w:p w:rsidR="008371F1" w:rsidRPr="000325BE" w:rsidRDefault="008371F1" w:rsidP="00F17C5A">
      <w:pPr>
        <w:jc w:val="both"/>
        <w:rPr>
          <w:i/>
          <w:sz w:val="16"/>
          <w:szCs w:val="16"/>
        </w:rPr>
        <w:pPrChange w:id="1" w:author="bairdk" w:date="2012-12-04T12:03:00Z">
          <w:pPr/>
        </w:pPrChange>
      </w:pPr>
      <w:r w:rsidRPr="000325BE">
        <w:rPr>
          <w:i/>
          <w:sz w:val="16"/>
          <w:szCs w:val="16"/>
        </w:rPr>
        <w:t xml:space="preserve">Our ref: </w:t>
      </w:r>
      <w:r w:rsidR="00276DAB" w:rsidRPr="000325BE">
        <w:rPr>
          <w:i/>
          <w:sz w:val="16"/>
          <w:szCs w:val="16"/>
        </w:rPr>
        <w:fldChar w:fldCharType="begin"/>
      </w:r>
      <w:r w:rsidRPr="000325BE">
        <w:rPr>
          <w:i/>
          <w:sz w:val="16"/>
          <w:szCs w:val="16"/>
        </w:rPr>
        <w:instrText xml:space="preserve"> FILLIN "Type in the Corporate File Number" \* MERGEFORMAT </w:instrText>
      </w:r>
      <w:r w:rsidR="00276DAB" w:rsidRPr="000325BE">
        <w:rPr>
          <w:i/>
          <w:sz w:val="16"/>
          <w:szCs w:val="16"/>
        </w:rPr>
        <w:fldChar w:fldCharType="end"/>
      </w:r>
    </w:p>
    <w:p w:rsidR="008371F1" w:rsidRPr="000325BE" w:rsidRDefault="008371F1" w:rsidP="00F17C5A">
      <w:pPr>
        <w:pStyle w:val="Heading1"/>
        <w:jc w:val="both"/>
        <w:rPr>
          <w:sz w:val="16"/>
          <w:szCs w:val="16"/>
        </w:rPr>
        <w:pPrChange w:id="2" w:author="bairdk" w:date="2012-12-04T12:03:00Z">
          <w:pPr>
            <w:pStyle w:val="Heading1"/>
          </w:pPr>
        </w:pPrChange>
      </w:pPr>
      <w:r w:rsidRPr="000325BE">
        <w:rPr>
          <w:sz w:val="16"/>
          <w:szCs w:val="16"/>
        </w:rPr>
        <w:t>Contact:</w:t>
      </w:r>
      <w:r w:rsidR="004D420E" w:rsidRPr="000325BE">
        <w:rPr>
          <w:sz w:val="16"/>
          <w:szCs w:val="16"/>
        </w:rPr>
        <w:t xml:space="preserve"> </w:t>
      </w:r>
      <w:r w:rsidR="00276DAB" w:rsidRPr="000325BE">
        <w:rPr>
          <w:sz w:val="16"/>
          <w:szCs w:val="16"/>
        </w:rPr>
        <w:fldChar w:fldCharType="begin"/>
      </w:r>
      <w:r w:rsidRPr="000325BE">
        <w:rPr>
          <w:sz w:val="16"/>
          <w:szCs w:val="16"/>
        </w:rPr>
        <w:instrText xml:space="preserve"> FILLIN "</w:instrText>
      </w:r>
      <w:r w:rsidRPr="000325BE">
        <w:rPr>
          <w:rFonts w:cs="Arial"/>
          <w:sz w:val="16"/>
          <w:szCs w:val="16"/>
          <w:lang w:val="en-US"/>
        </w:rPr>
        <w:instrText>Type in the First Name, Surname and Telephone Number of the contact officer</w:instrText>
      </w:r>
      <w:r w:rsidRPr="000325BE">
        <w:rPr>
          <w:sz w:val="16"/>
          <w:szCs w:val="16"/>
        </w:rPr>
        <w:instrText xml:space="preserve">" \* MERGEFORMAT </w:instrText>
      </w:r>
      <w:r w:rsidR="00276DAB" w:rsidRPr="000325BE">
        <w:rPr>
          <w:sz w:val="16"/>
          <w:szCs w:val="16"/>
        </w:rPr>
        <w:fldChar w:fldCharType="end"/>
      </w:r>
    </w:p>
    <w:p w:rsidR="0061292B" w:rsidRDefault="0061292B" w:rsidP="00F17C5A">
      <w:pPr>
        <w:jc w:val="both"/>
        <w:rPr>
          <w:sz w:val="20"/>
        </w:rPr>
        <w:pPrChange w:id="3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4" w:author="bairdk" w:date="2012-12-04T12:03:00Z">
          <w:pPr/>
        </w:pPrChange>
      </w:pPr>
    </w:p>
    <w:p w:rsidR="00E90E21" w:rsidRPr="000F0109" w:rsidRDefault="00832E7F" w:rsidP="00F17C5A">
      <w:pPr>
        <w:jc w:val="both"/>
        <w:rPr>
          <w:szCs w:val="22"/>
        </w:rPr>
        <w:pPrChange w:id="5" w:author="bairdk" w:date="2012-12-04T12:03:00Z">
          <w:pPr/>
        </w:pPrChange>
      </w:pPr>
      <w:r w:rsidRPr="000F0109">
        <w:rPr>
          <w:szCs w:val="22"/>
        </w:rPr>
        <w:t>3 December 2012</w:t>
      </w:r>
    </w:p>
    <w:p w:rsidR="0061292B" w:rsidRPr="000F0109" w:rsidRDefault="0061292B" w:rsidP="00F17C5A">
      <w:pPr>
        <w:jc w:val="both"/>
        <w:rPr>
          <w:rFonts w:ascii="Helvetica" w:hAnsi="Helvetica" w:cs="Helvetica"/>
          <w:color w:val="373737"/>
          <w:szCs w:val="22"/>
          <w:lang w:val="en-US"/>
        </w:rPr>
        <w:pPrChange w:id="6" w:author="bairdk" w:date="2012-12-04T12:03:00Z">
          <w:pPr>
            <w:jc w:val="both"/>
          </w:pPr>
        </w:pPrChange>
      </w:pPr>
    </w:p>
    <w:p w:rsidR="000A48A6" w:rsidRPr="000F0109" w:rsidRDefault="00C16565" w:rsidP="00F17C5A">
      <w:pPr>
        <w:jc w:val="both"/>
        <w:rPr>
          <w:rFonts w:ascii="Helvetica" w:hAnsi="Helvetica" w:cs="Helvetica"/>
          <w:color w:val="373737"/>
          <w:szCs w:val="22"/>
          <w:lang w:val="en-US"/>
        </w:rPr>
        <w:pPrChange w:id="7" w:author="bairdk" w:date="2012-12-04T12:03:00Z">
          <w:pPr>
            <w:jc w:val="both"/>
          </w:pPr>
        </w:pPrChange>
      </w:pPr>
      <w:proofErr w:type="spellStart"/>
      <w:r w:rsidRPr="000F0109">
        <w:rPr>
          <w:rFonts w:ascii="Helvetica" w:hAnsi="Helvetica" w:cs="Helvetica"/>
          <w:color w:val="373737"/>
          <w:szCs w:val="22"/>
          <w:lang w:val="en-US"/>
        </w:rPr>
        <w:t>X</w:t>
      </w:r>
      <w:r w:rsidR="00100BAB" w:rsidRPr="000F0109">
        <w:rPr>
          <w:rFonts w:ascii="Helvetica" w:hAnsi="Helvetica" w:cs="Helvetica"/>
          <w:color w:val="373737"/>
          <w:szCs w:val="22"/>
          <w:lang w:val="en-US"/>
        </w:rPr>
        <w:t>xxxxx</w:t>
      </w:r>
      <w:proofErr w:type="spellEnd"/>
      <w:r>
        <w:rPr>
          <w:rFonts w:ascii="Helvetica" w:hAnsi="Helvetica" w:cs="Helvetica"/>
          <w:color w:val="373737"/>
          <w:szCs w:val="22"/>
          <w:lang w:val="en-US"/>
        </w:rPr>
        <w:t xml:space="preserve"> </w:t>
      </w:r>
    </w:p>
    <w:p w:rsidR="0061292B" w:rsidRPr="000F0109" w:rsidRDefault="00100BAB" w:rsidP="00F17C5A">
      <w:pPr>
        <w:jc w:val="both"/>
        <w:rPr>
          <w:szCs w:val="22"/>
        </w:rPr>
        <w:pPrChange w:id="8" w:author="bairdk" w:date="2012-12-04T12:03:00Z">
          <w:pPr/>
        </w:pPrChange>
      </w:pPr>
      <w:proofErr w:type="spellStart"/>
      <w:proofErr w:type="gramStart"/>
      <w:r w:rsidRPr="000F0109">
        <w:rPr>
          <w:szCs w:val="22"/>
        </w:rPr>
        <w:t>xxxxx</w:t>
      </w:r>
      <w:proofErr w:type="spellEnd"/>
      <w:proofErr w:type="gramEnd"/>
    </w:p>
    <w:p w:rsidR="00100BAB" w:rsidRPr="000F0109" w:rsidRDefault="00100BAB" w:rsidP="00F17C5A">
      <w:pPr>
        <w:jc w:val="both"/>
        <w:rPr>
          <w:szCs w:val="22"/>
        </w:rPr>
        <w:pPrChange w:id="9" w:author="bairdk" w:date="2012-12-04T12:03:00Z">
          <w:pPr/>
        </w:pPrChange>
      </w:pPr>
      <w:proofErr w:type="spellStart"/>
      <w:proofErr w:type="gramStart"/>
      <w:r w:rsidRPr="000F0109">
        <w:rPr>
          <w:szCs w:val="22"/>
        </w:rPr>
        <w:t>xxxxxx</w:t>
      </w:r>
      <w:proofErr w:type="spellEnd"/>
      <w:proofErr w:type="gramEnd"/>
    </w:p>
    <w:p w:rsidR="00100BAB" w:rsidRPr="000F0109" w:rsidRDefault="00100BAB" w:rsidP="00F17C5A">
      <w:pPr>
        <w:jc w:val="both"/>
        <w:rPr>
          <w:szCs w:val="22"/>
        </w:rPr>
        <w:pPrChange w:id="10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11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12" w:author="bairdk" w:date="2012-12-04T12:03:00Z">
          <w:pPr/>
        </w:pPrChange>
      </w:pPr>
    </w:p>
    <w:p w:rsidR="00CB5CD9" w:rsidRPr="000F0109" w:rsidRDefault="004D420E" w:rsidP="00F17C5A">
      <w:pPr>
        <w:jc w:val="both"/>
        <w:rPr>
          <w:szCs w:val="22"/>
        </w:rPr>
        <w:pPrChange w:id="13" w:author="bairdk" w:date="2012-12-04T12:03:00Z">
          <w:pPr/>
        </w:pPrChange>
      </w:pPr>
      <w:r w:rsidRPr="000F0109">
        <w:rPr>
          <w:szCs w:val="22"/>
        </w:rPr>
        <w:t>Dear</w:t>
      </w:r>
      <w:r w:rsidR="00832E7F" w:rsidRPr="000F0109">
        <w:rPr>
          <w:szCs w:val="22"/>
        </w:rPr>
        <w:t xml:space="preserve"> ……….</w:t>
      </w:r>
    </w:p>
    <w:p w:rsidR="000A48A6" w:rsidRPr="000F0109" w:rsidRDefault="000A48A6" w:rsidP="00F17C5A">
      <w:pPr>
        <w:jc w:val="both"/>
        <w:rPr>
          <w:szCs w:val="22"/>
        </w:rPr>
        <w:pPrChange w:id="14" w:author="bairdk" w:date="2012-12-04T12:03:00Z">
          <w:pPr/>
        </w:pPrChange>
      </w:pPr>
    </w:p>
    <w:p w:rsidR="0061292B" w:rsidRPr="000F0109" w:rsidRDefault="0061292B" w:rsidP="00F17C5A">
      <w:pPr>
        <w:jc w:val="both"/>
        <w:rPr>
          <w:rFonts w:cs="Arial"/>
          <w:szCs w:val="22"/>
        </w:rPr>
        <w:pPrChange w:id="15" w:author="bairdk" w:date="2012-12-04T12:03:00Z">
          <w:pPr/>
        </w:pPrChange>
      </w:pPr>
    </w:p>
    <w:p w:rsidR="00A7723E" w:rsidRPr="000F0109" w:rsidRDefault="00A7723E" w:rsidP="00F17C5A">
      <w:pPr>
        <w:jc w:val="both"/>
        <w:rPr>
          <w:rFonts w:cs="Arial"/>
          <w:szCs w:val="22"/>
        </w:rPr>
        <w:pPrChange w:id="16" w:author="bairdk" w:date="2012-12-04T12:03:00Z">
          <w:pPr/>
        </w:pPrChange>
      </w:pPr>
      <w:del w:id="17" w:author="bairdk" w:date="2012-12-04T11:50:00Z">
        <w:r w:rsidRPr="000F0109" w:rsidDel="00AD18B0">
          <w:rPr>
            <w:rFonts w:cs="Arial"/>
            <w:szCs w:val="22"/>
          </w:rPr>
          <w:delText xml:space="preserve">On behalf of </w:delText>
        </w:r>
      </w:del>
      <w:r w:rsidRPr="000F0109">
        <w:rPr>
          <w:rFonts w:cs="Arial"/>
          <w:szCs w:val="22"/>
        </w:rPr>
        <w:t>Yarra City Council</w:t>
      </w:r>
      <w:del w:id="18" w:author="bairdk" w:date="2012-12-04T12:00:00Z">
        <w:r w:rsidRPr="000F0109" w:rsidDel="003F2C49">
          <w:rPr>
            <w:rFonts w:cs="Arial"/>
            <w:szCs w:val="22"/>
          </w:rPr>
          <w:delText>,</w:delText>
        </w:r>
      </w:del>
      <w:r w:rsidRPr="000F0109">
        <w:rPr>
          <w:rFonts w:cs="Arial"/>
          <w:szCs w:val="22"/>
        </w:rPr>
        <w:t xml:space="preserve"> </w:t>
      </w:r>
      <w:del w:id="19" w:author="bairdk" w:date="2012-12-04T11:50:00Z">
        <w:r w:rsidRPr="000F0109" w:rsidDel="00AD18B0">
          <w:rPr>
            <w:rFonts w:cs="Arial"/>
            <w:szCs w:val="22"/>
          </w:rPr>
          <w:delText xml:space="preserve">I </w:delText>
        </w:r>
      </w:del>
      <w:r w:rsidRPr="000F0109">
        <w:rPr>
          <w:rFonts w:cs="Arial"/>
          <w:szCs w:val="22"/>
        </w:rPr>
        <w:t xml:space="preserve">would like to </w:t>
      </w:r>
      <w:del w:id="20" w:author="bairdk" w:date="2012-12-04T11:51:00Z">
        <w:r w:rsidRPr="000F0109" w:rsidDel="00AD18B0">
          <w:rPr>
            <w:rFonts w:cs="Arial"/>
            <w:szCs w:val="22"/>
          </w:rPr>
          <w:delText xml:space="preserve">offer </w:delText>
        </w:r>
      </w:del>
      <w:del w:id="21" w:author="bairdk" w:date="2012-12-04T11:50:00Z">
        <w:r w:rsidR="00E141A1" w:rsidRPr="000F0109" w:rsidDel="00AD18B0">
          <w:rPr>
            <w:rFonts w:cs="Arial"/>
            <w:szCs w:val="22"/>
          </w:rPr>
          <w:delText xml:space="preserve">you </w:delText>
        </w:r>
      </w:del>
      <w:r w:rsidR="00E141A1" w:rsidRPr="000F0109">
        <w:rPr>
          <w:rFonts w:cs="Arial"/>
          <w:szCs w:val="22"/>
        </w:rPr>
        <w:t>thank</w:t>
      </w:r>
      <w:del w:id="22" w:author="bairdk" w:date="2012-12-04T11:50:00Z">
        <w:r w:rsidR="00E141A1" w:rsidRPr="000F0109" w:rsidDel="00AD18B0">
          <w:rPr>
            <w:rFonts w:cs="Arial"/>
            <w:szCs w:val="22"/>
          </w:rPr>
          <w:delText>s</w:delText>
        </w:r>
      </w:del>
      <w:r w:rsidR="00E141A1" w:rsidRPr="000F0109">
        <w:rPr>
          <w:rFonts w:cs="Arial"/>
          <w:szCs w:val="22"/>
        </w:rPr>
        <w:t xml:space="preserve"> </w:t>
      </w:r>
      <w:ins w:id="23" w:author="bairdk" w:date="2012-12-04T11:50:00Z">
        <w:r w:rsidR="00AD18B0">
          <w:rPr>
            <w:rFonts w:cs="Arial"/>
            <w:szCs w:val="22"/>
          </w:rPr>
          <w:t xml:space="preserve">you </w:t>
        </w:r>
      </w:ins>
      <w:r w:rsidRPr="000F0109">
        <w:rPr>
          <w:rFonts w:cs="Arial"/>
          <w:szCs w:val="22"/>
        </w:rPr>
        <w:t xml:space="preserve">for contributing your wonderful photographs </w:t>
      </w:r>
      <w:ins w:id="24" w:author="bairdk" w:date="2012-12-04T11:50:00Z">
        <w:r w:rsidR="00AD18B0">
          <w:rPr>
            <w:rFonts w:cs="Arial"/>
            <w:szCs w:val="22"/>
          </w:rPr>
          <w:t>to our exhibition program</w:t>
        </w:r>
      </w:ins>
      <w:ins w:id="25" w:author="bairdk" w:date="2012-12-04T11:51:00Z">
        <w:r w:rsidR="00AD18B0">
          <w:rPr>
            <w:rFonts w:cs="Arial"/>
            <w:szCs w:val="22"/>
          </w:rPr>
          <w:t xml:space="preserve"> </w:t>
        </w:r>
        <w:r w:rsidR="00AD18B0" w:rsidRPr="00AD18B0">
          <w:rPr>
            <w:rFonts w:cs="Arial"/>
            <w:i/>
            <w:szCs w:val="22"/>
            <w:rPrChange w:id="26" w:author="bairdk" w:date="2012-12-04T11:58:00Z">
              <w:rPr>
                <w:rFonts w:cs="Arial"/>
                <w:szCs w:val="22"/>
              </w:rPr>
            </w:rPrChange>
          </w:rPr>
          <w:t>Locale</w:t>
        </w:r>
        <w:r w:rsidR="00AD18B0">
          <w:rPr>
            <w:rFonts w:cs="Arial"/>
            <w:szCs w:val="22"/>
          </w:rPr>
          <w:t xml:space="preserve"> </w:t>
        </w:r>
      </w:ins>
      <w:ins w:id="27" w:author="bairdk" w:date="2012-12-04T11:50:00Z">
        <w:r w:rsidR="00AD18B0">
          <w:rPr>
            <w:rFonts w:cs="Arial"/>
            <w:szCs w:val="22"/>
          </w:rPr>
          <w:t xml:space="preserve">at the Richmond Town Hall. </w:t>
        </w:r>
      </w:ins>
      <w:del w:id="28" w:author="bairdk" w:date="2012-12-04T11:51:00Z">
        <w:r w:rsidRPr="000F0109" w:rsidDel="00AD18B0">
          <w:rPr>
            <w:rFonts w:cs="Arial"/>
            <w:szCs w:val="22"/>
          </w:rPr>
          <w:delText>as part of the ‘Family Album’ exhibition at Richmond Town Hall</w:delText>
        </w:r>
        <w:r w:rsidR="00E141A1" w:rsidRPr="000F0109" w:rsidDel="00AD18B0">
          <w:rPr>
            <w:rFonts w:cs="Arial"/>
            <w:szCs w:val="22"/>
          </w:rPr>
          <w:delText xml:space="preserve"> throughout December</w:delText>
        </w:r>
        <w:r w:rsidRPr="000F0109" w:rsidDel="00AD18B0">
          <w:rPr>
            <w:rFonts w:cs="Arial"/>
            <w:szCs w:val="22"/>
          </w:rPr>
          <w:delText>.</w:delText>
        </w:r>
        <w:r w:rsidR="00E141A1" w:rsidRPr="000F0109" w:rsidDel="00AD18B0">
          <w:rPr>
            <w:rFonts w:cs="Arial"/>
            <w:szCs w:val="22"/>
          </w:rPr>
          <w:delText xml:space="preserve"> </w:delText>
        </w:r>
      </w:del>
    </w:p>
    <w:p w:rsidR="00E141A1" w:rsidRPr="000F0109" w:rsidRDefault="00E141A1" w:rsidP="00F17C5A">
      <w:pPr>
        <w:jc w:val="both"/>
        <w:rPr>
          <w:rFonts w:cs="Arial"/>
          <w:szCs w:val="22"/>
        </w:rPr>
        <w:pPrChange w:id="29" w:author="bairdk" w:date="2012-12-04T12:03:00Z">
          <w:pPr/>
        </w:pPrChange>
      </w:pPr>
    </w:p>
    <w:p w:rsidR="00AD18B0" w:rsidRDefault="00D84E62" w:rsidP="00F17C5A">
      <w:pPr>
        <w:jc w:val="both"/>
        <w:rPr>
          <w:ins w:id="30" w:author="bairdk" w:date="2012-12-04T11:57:00Z"/>
          <w:rFonts w:cs="Arial"/>
          <w:szCs w:val="22"/>
        </w:rPr>
        <w:pPrChange w:id="31" w:author="bairdk" w:date="2012-12-04T12:03:00Z">
          <w:pPr/>
        </w:pPrChange>
      </w:pPr>
      <w:r w:rsidRPr="000F0109">
        <w:rPr>
          <w:rFonts w:cs="Arial"/>
          <w:szCs w:val="22"/>
        </w:rPr>
        <w:t xml:space="preserve">The Family Album Project </w:t>
      </w:r>
      <w:del w:id="32" w:author="bairdk" w:date="2012-12-04T11:52:00Z">
        <w:r w:rsidRPr="000F0109" w:rsidDel="00AD18B0">
          <w:rPr>
            <w:rFonts w:cs="Arial"/>
            <w:szCs w:val="22"/>
          </w:rPr>
          <w:delText xml:space="preserve">run </w:delText>
        </w:r>
      </w:del>
      <w:del w:id="33" w:author="bairdk" w:date="2012-12-04T11:55:00Z">
        <w:r w:rsidRPr="000F0109" w:rsidDel="00AD18B0">
          <w:rPr>
            <w:rFonts w:cs="Arial"/>
            <w:szCs w:val="22"/>
          </w:rPr>
          <w:delText xml:space="preserve">by the Fitzroy Learning Network and St Laurence’s Ecumenical Migration Centre, </w:delText>
        </w:r>
      </w:del>
      <w:r w:rsidRPr="000F0109">
        <w:rPr>
          <w:rFonts w:cs="Arial"/>
          <w:szCs w:val="22"/>
        </w:rPr>
        <w:t xml:space="preserve">was proudly supported by </w:t>
      </w:r>
      <w:del w:id="34" w:author="bairdk" w:date="2012-12-04T11:52:00Z">
        <w:r w:rsidRPr="000F0109" w:rsidDel="00AD18B0">
          <w:rPr>
            <w:rFonts w:cs="Arial"/>
            <w:szCs w:val="22"/>
          </w:rPr>
          <w:delText xml:space="preserve">Council </w:delText>
        </w:r>
      </w:del>
      <w:ins w:id="35" w:author="bairdk" w:date="2012-12-04T11:52:00Z">
        <w:r w:rsidR="00AD18B0" w:rsidRPr="000F0109">
          <w:rPr>
            <w:rFonts w:cs="Arial"/>
            <w:szCs w:val="22"/>
          </w:rPr>
          <w:t>Council</w:t>
        </w:r>
        <w:r w:rsidR="00AD18B0">
          <w:rPr>
            <w:rFonts w:cs="Arial"/>
            <w:szCs w:val="22"/>
          </w:rPr>
          <w:t xml:space="preserve"> through our Annual Grants</w:t>
        </w:r>
      </w:ins>
      <w:ins w:id="36" w:author="bairdk" w:date="2012-12-04T11:55:00Z">
        <w:r w:rsidR="00AD18B0">
          <w:rPr>
            <w:rFonts w:cs="Arial"/>
            <w:szCs w:val="22"/>
          </w:rPr>
          <w:t xml:space="preserve"> Program</w:t>
        </w:r>
      </w:ins>
      <w:ins w:id="37" w:author="bairdk" w:date="2012-12-04T12:02:00Z">
        <w:r w:rsidR="00F17C5A">
          <w:rPr>
            <w:rFonts w:cs="Arial"/>
            <w:szCs w:val="22"/>
          </w:rPr>
          <w:t xml:space="preserve"> for 2012</w:t>
        </w:r>
      </w:ins>
      <w:ins w:id="38" w:author="bairdk" w:date="2012-12-04T11:52:00Z">
        <w:r w:rsidR="00AD18B0">
          <w:rPr>
            <w:rFonts w:cs="Arial"/>
            <w:szCs w:val="22"/>
          </w:rPr>
          <w:t xml:space="preserve">. </w:t>
        </w:r>
      </w:ins>
      <w:del w:id="39" w:author="bairdk" w:date="2012-12-04T11:52:00Z">
        <w:r w:rsidRPr="000F0109" w:rsidDel="00AD18B0">
          <w:rPr>
            <w:rFonts w:cs="Arial"/>
            <w:szCs w:val="22"/>
          </w:rPr>
          <w:delText>and while it</w:delText>
        </w:r>
      </w:del>
      <w:ins w:id="40" w:author="bairdk" w:date="2012-12-04T11:55:00Z">
        <w:r w:rsidR="00AD18B0">
          <w:rPr>
            <w:rFonts w:cs="Arial"/>
            <w:szCs w:val="22"/>
          </w:rPr>
          <w:t xml:space="preserve">It is clear from the photographs that </w:t>
        </w:r>
      </w:ins>
      <w:ins w:id="41" w:author="bairdk" w:date="2012-12-04T11:56:00Z">
        <w:r w:rsidR="00AD18B0">
          <w:rPr>
            <w:rFonts w:cs="Arial"/>
            <w:szCs w:val="22"/>
          </w:rPr>
          <w:t>t</w:t>
        </w:r>
      </w:ins>
      <w:ins w:id="42" w:author="bairdk" w:date="2012-12-04T11:52:00Z">
        <w:r w:rsidR="00AD18B0">
          <w:rPr>
            <w:rFonts w:cs="Arial"/>
            <w:szCs w:val="22"/>
          </w:rPr>
          <w:t xml:space="preserve">he project </w:t>
        </w:r>
      </w:ins>
      <w:del w:id="43" w:author="bairdk" w:date="2012-12-04T11:56:00Z">
        <w:r w:rsidRPr="000F0109" w:rsidDel="00AD18B0">
          <w:rPr>
            <w:rFonts w:cs="Arial"/>
            <w:szCs w:val="22"/>
          </w:rPr>
          <w:delText xml:space="preserve"> </w:delText>
        </w:r>
      </w:del>
      <w:r w:rsidRPr="000F0109">
        <w:rPr>
          <w:rFonts w:cs="Arial"/>
          <w:szCs w:val="22"/>
        </w:rPr>
        <w:t>provided you with a valuable experience and lasting mementos</w:t>
      </w:r>
      <w:r w:rsidR="00E141A1" w:rsidRPr="000F0109">
        <w:rPr>
          <w:rFonts w:cs="Arial"/>
          <w:szCs w:val="22"/>
        </w:rPr>
        <w:t xml:space="preserve"> </w:t>
      </w:r>
      <w:del w:id="44" w:author="bairdk" w:date="2012-12-04T11:56:00Z">
        <w:r w:rsidR="00E141A1" w:rsidRPr="000F0109" w:rsidDel="00AD18B0">
          <w:rPr>
            <w:rFonts w:cs="Arial"/>
            <w:szCs w:val="22"/>
          </w:rPr>
          <w:delText>(family portraits)</w:delText>
        </w:r>
      </w:del>
      <w:ins w:id="45" w:author="bairdk" w:date="2012-12-04T11:52:00Z">
        <w:r w:rsidR="00AD18B0">
          <w:rPr>
            <w:rFonts w:cs="Arial"/>
            <w:szCs w:val="22"/>
          </w:rPr>
          <w:t>to share with your family.</w:t>
        </w:r>
      </w:ins>
      <w:del w:id="46" w:author="bairdk" w:date="2012-12-04T11:52:00Z">
        <w:r w:rsidRPr="000F0109" w:rsidDel="00AD18B0">
          <w:rPr>
            <w:rFonts w:cs="Arial"/>
            <w:szCs w:val="22"/>
          </w:rPr>
          <w:delText>,</w:delText>
        </w:r>
      </w:del>
      <w:r w:rsidRPr="000F0109">
        <w:rPr>
          <w:rFonts w:cs="Arial"/>
          <w:szCs w:val="22"/>
        </w:rPr>
        <w:t xml:space="preserve"> </w:t>
      </w:r>
      <w:ins w:id="47" w:author="bairdk" w:date="2012-12-04T11:52:00Z">
        <w:r w:rsidR="00AD18B0">
          <w:rPr>
            <w:rFonts w:cs="Arial"/>
            <w:szCs w:val="22"/>
          </w:rPr>
          <w:t>T</w:t>
        </w:r>
      </w:ins>
      <w:del w:id="48" w:author="bairdk" w:date="2012-12-04T11:52:00Z">
        <w:r w:rsidRPr="000F0109" w:rsidDel="00AD18B0">
          <w:rPr>
            <w:rFonts w:cs="Arial"/>
            <w:szCs w:val="22"/>
          </w:rPr>
          <w:delText>t</w:delText>
        </w:r>
      </w:del>
      <w:r w:rsidRPr="000F0109">
        <w:rPr>
          <w:rFonts w:cs="Arial"/>
          <w:szCs w:val="22"/>
        </w:rPr>
        <w:t xml:space="preserve">he photographs </w:t>
      </w:r>
      <w:del w:id="49" w:author="bairdk" w:date="2012-12-04T11:53:00Z">
        <w:r w:rsidRPr="000F0109" w:rsidDel="00AD18B0">
          <w:rPr>
            <w:rFonts w:cs="Arial"/>
            <w:szCs w:val="22"/>
          </w:rPr>
          <w:delText xml:space="preserve">you </w:delText>
        </w:r>
      </w:del>
      <w:del w:id="50" w:author="bairdk" w:date="2012-12-04T11:52:00Z">
        <w:r w:rsidRPr="000F0109" w:rsidDel="00AD18B0">
          <w:rPr>
            <w:rFonts w:cs="Arial"/>
            <w:szCs w:val="22"/>
          </w:rPr>
          <w:delText>created</w:delText>
        </w:r>
        <w:r w:rsidR="00E141A1" w:rsidRPr="000F0109" w:rsidDel="00AD18B0">
          <w:rPr>
            <w:rFonts w:cs="Arial"/>
            <w:szCs w:val="22"/>
          </w:rPr>
          <w:delText xml:space="preserve"> and modelled for</w:delText>
        </w:r>
      </w:del>
      <w:ins w:id="51" w:author="bairdk" w:date="2012-12-04T11:53:00Z">
        <w:r w:rsidR="00AD18B0">
          <w:rPr>
            <w:rFonts w:cs="Arial"/>
            <w:szCs w:val="22"/>
          </w:rPr>
          <w:t xml:space="preserve">of you </w:t>
        </w:r>
      </w:ins>
      <w:ins w:id="52" w:author="bairdk" w:date="2012-12-04T11:58:00Z">
        <w:r w:rsidR="00AD18B0">
          <w:rPr>
            <w:rFonts w:cs="Arial"/>
            <w:szCs w:val="22"/>
          </w:rPr>
          <w:t>and</w:t>
        </w:r>
      </w:ins>
      <w:ins w:id="53" w:author="bairdk" w:date="2012-12-04T11:53:00Z">
        <w:r w:rsidR="00AD18B0">
          <w:rPr>
            <w:rFonts w:cs="Arial"/>
            <w:szCs w:val="22"/>
          </w:rPr>
          <w:t xml:space="preserve"> </w:t>
        </w:r>
      </w:ins>
      <w:del w:id="54" w:author="bairdk" w:date="2012-12-04T11:52:00Z">
        <w:r w:rsidRPr="000F0109" w:rsidDel="00AD18B0">
          <w:rPr>
            <w:rFonts w:cs="Arial"/>
            <w:szCs w:val="22"/>
          </w:rPr>
          <w:delText xml:space="preserve"> </w:delText>
        </w:r>
      </w:del>
      <w:del w:id="55" w:author="bairdk" w:date="2012-12-04T11:53:00Z">
        <w:r w:rsidRPr="000F0109" w:rsidDel="00AD18B0">
          <w:rPr>
            <w:rFonts w:cs="Arial"/>
            <w:szCs w:val="22"/>
          </w:rPr>
          <w:delText xml:space="preserve">with </w:delText>
        </w:r>
      </w:del>
      <w:del w:id="56" w:author="bairdk" w:date="2012-12-04T11:58:00Z">
        <w:r w:rsidRPr="000F0109" w:rsidDel="00AD18B0">
          <w:rPr>
            <w:rFonts w:cs="Arial"/>
            <w:szCs w:val="22"/>
          </w:rPr>
          <w:delText xml:space="preserve">your </w:delText>
        </w:r>
      </w:del>
      <w:ins w:id="57" w:author="bairdk" w:date="2012-12-04T11:58:00Z">
        <w:r w:rsidR="00AD18B0">
          <w:rPr>
            <w:rFonts w:cs="Arial"/>
            <w:szCs w:val="22"/>
          </w:rPr>
          <w:t xml:space="preserve">your </w:t>
        </w:r>
      </w:ins>
      <w:r w:rsidRPr="000F0109">
        <w:rPr>
          <w:rFonts w:cs="Arial"/>
          <w:szCs w:val="22"/>
        </w:rPr>
        <w:t>famil</w:t>
      </w:r>
      <w:ins w:id="58" w:author="bairdk" w:date="2012-12-04T11:58:00Z">
        <w:r w:rsidR="00AD18B0">
          <w:rPr>
            <w:rFonts w:cs="Arial"/>
            <w:szCs w:val="22"/>
          </w:rPr>
          <w:t>y members</w:t>
        </w:r>
      </w:ins>
      <w:del w:id="59" w:author="bairdk" w:date="2012-12-04T11:56:00Z">
        <w:r w:rsidRPr="000F0109" w:rsidDel="00AD18B0">
          <w:rPr>
            <w:rFonts w:cs="Arial"/>
            <w:szCs w:val="22"/>
          </w:rPr>
          <w:delText>y</w:delText>
        </w:r>
      </w:del>
      <w:r w:rsidRPr="000F0109">
        <w:rPr>
          <w:rFonts w:cs="Arial"/>
          <w:szCs w:val="22"/>
        </w:rPr>
        <w:t xml:space="preserve"> are </w:t>
      </w:r>
      <w:del w:id="60" w:author="bairdk" w:date="2012-12-04T11:53:00Z">
        <w:r w:rsidR="00E141A1" w:rsidRPr="000F0109" w:rsidDel="00AD18B0">
          <w:rPr>
            <w:rFonts w:cs="Arial"/>
            <w:szCs w:val="22"/>
          </w:rPr>
          <w:delText xml:space="preserve">both </w:delText>
        </w:r>
      </w:del>
      <w:del w:id="61" w:author="bairdk" w:date="2012-12-04T12:09:00Z">
        <w:r w:rsidRPr="000F0109" w:rsidDel="00F17C5A">
          <w:rPr>
            <w:rFonts w:cs="Arial"/>
            <w:szCs w:val="22"/>
          </w:rPr>
          <w:delText>beautiful</w:delText>
        </w:r>
      </w:del>
      <w:ins w:id="62" w:author="bairdk" w:date="2012-12-04T12:09:00Z">
        <w:r w:rsidR="00F17C5A">
          <w:rPr>
            <w:rFonts w:cs="Arial"/>
            <w:szCs w:val="22"/>
          </w:rPr>
          <w:t>wonderful</w:t>
        </w:r>
      </w:ins>
      <w:ins w:id="63" w:author="bairdk" w:date="2012-12-04T11:53:00Z">
        <w:r w:rsidR="00AD18B0">
          <w:rPr>
            <w:rFonts w:cs="Arial"/>
            <w:szCs w:val="22"/>
          </w:rPr>
          <w:t xml:space="preserve"> and </w:t>
        </w:r>
      </w:ins>
      <w:ins w:id="64" w:author="bairdk" w:date="2012-12-04T12:05:00Z">
        <w:r w:rsidR="00F17C5A">
          <w:rPr>
            <w:rFonts w:cs="Arial"/>
            <w:szCs w:val="22"/>
          </w:rPr>
          <w:t xml:space="preserve">we </w:t>
        </w:r>
      </w:ins>
      <w:ins w:id="65" w:author="bairdk" w:date="2012-12-04T11:53:00Z">
        <w:r w:rsidR="00AD18B0">
          <w:rPr>
            <w:rFonts w:cs="Arial"/>
            <w:szCs w:val="22"/>
          </w:rPr>
          <w:t xml:space="preserve">are delighted to see them </w:t>
        </w:r>
      </w:ins>
      <w:ins w:id="66" w:author="bairdk" w:date="2012-12-04T12:03:00Z">
        <w:r w:rsidR="00F17C5A">
          <w:rPr>
            <w:rFonts w:cs="Arial"/>
            <w:szCs w:val="22"/>
          </w:rPr>
          <w:t xml:space="preserve">as we move through </w:t>
        </w:r>
      </w:ins>
      <w:ins w:id="67" w:author="bairdk" w:date="2012-12-04T11:53:00Z">
        <w:r w:rsidR="00AD18B0">
          <w:rPr>
            <w:rFonts w:cs="Arial"/>
            <w:szCs w:val="22"/>
          </w:rPr>
          <w:t xml:space="preserve">the corridors and meeting rooms </w:t>
        </w:r>
      </w:ins>
      <w:ins w:id="68" w:author="bairdk" w:date="2012-12-04T11:56:00Z">
        <w:r w:rsidR="00AD18B0">
          <w:rPr>
            <w:rFonts w:cs="Arial"/>
            <w:szCs w:val="22"/>
          </w:rPr>
          <w:t>of the Town Hall.</w:t>
        </w:r>
      </w:ins>
      <w:r w:rsidRPr="000F0109">
        <w:rPr>
          <w:rFonts w:cs="Arial"/>
          <w:szCs w:val="22"/>
        </w:rPr>
        <w:t xml:space="preserve"> </w:t>
      </w:r>
      <w:del w:id="69" w:author="bairdk" w:date="2012-12-04T11:53:00Z">
        <w:r w:rsidRPr="000F0109" w:rsidDel="00AD18B0">
          <w:rPr>
            <w:rFonts w:cs="Arial"/>
            <w:szCs w:val="22"/>
          </w:rPr>
          <w:delText>and interesting</w:delText>
        </w:r>
      </w:del>
      <w:del w:id="70" w:author="bairdk" w:date="2012-12-04T11:58:00Z">
        <w:r w:rsidR="00E141A1" w:rsidRPr="000F0109" w:rsidDel="00AD18B0">
          <w:rPr>
            <w:rFonts w:cs="Arial"/>
            <w:szCs w:val="22"/>
          </w:rPr>
          <w:delText xml:space="preserve"> </w:delText>
        </w:r>
      </w:del>
      <w:del w:id="71" w:author="bairdk" w:date="2012-12-04T11:53:00Z">
        <w:r w:rsidR="00E141A1" w:rsidRPr="000F0109" w:rsidDel="00AD18B0">
          <w:rPr>
            <w:rFonts w:cs="Arial"/>
            <w:szCs w:val="22"/>
          </w:rPr>
          <w:delText xml:space="preserve">and they also showcase </w:delText>
        </w:r>
      </w:del>
    </w:p>
    <w:p w:rsidR="00AD18B0" w:rsidRDefault="00AD18B0" w:rsidP="00F17C5A">
      <w:pPr>
        <w:jc w:val="both"/>
        <w:rPr>
          <w:ins w:id="72" w:author="bairdk" w:date="2012-12-04T11:57:00Z"/>
          <w:rFonts w:cs="Arial"/>
          <w:szCs w:val="22"/>
        </w:rPr>
        <w:pPrChange w:id="73" w:author="bairdk" w:date="2012-12-04T12:03:00Z">
          <w:pPr/>
        </w:pPrChange>
      </w:pPr>
    </w:p>
    <w:p w:rsidR="00E141A1" w:rsidRPr="000F0109" w:rsidDel="00AD18B0" w:rsidRDefault="00AD18B0" w:rsidP="00F17C5A">
      <w:pPr>
        <w:jc w:val="both"/>
        <w:rPr>
          <w:del w:id="74" w:author="bairdk" w:date="2012-12-04T11:57:00Z"/>
          <w:rFonts w:cs="Arial"/>
          <w:szCs w:val="22"/>
        </w:rPr>
        <w:pPrChange w:id="75" w:author="bairdk" w:date="2012-12-04T12:03:00Z">
          <w:pPr/>
        </w:pPrChange>
      </w:pPr>
      <w:ins w:id="76" w:author="bairdk" w:date="2012-12-04T11:53:00Z">
        <w:r>
          <w:rPr>
            <w:rFonts w:cs="Arial"/>
            <w:szCs w:val="22"/>
          </w:rPr>
          <w:t>T</w:t>
        </w:r>
      </w:ins>
      <w:del w:id="77" w:author="bairdk" w:date="2012-12-04T11:53:00Z">
        <w:r w:rsidR="00E141A1" w:rsidRPr="000F0109" w:rsidDel="00AD18B0">
          <w:rPr>
            <w:rFonts w:cs="Arial"/>
            <w:szCs w:val="22"/>
          </w:rPr>
          <w:delText>t</w:delText>
        </w:r>
      </w:del>
      <w:r w:rsidR="00E141A1" w:rsidRPr="000F0109">
        <w:rPr>
          <w:rFonts w:cs="Arial"/>
          <w:szCs w:val="22"/>
        </w:rPr>
        <w:t xml:space="preserve">he </w:t>
      </w:r>
      <w:del w:id="78" w:author="bairdk" w:date="2012-12-04T11:56:00Z">
        <w:r w:rsidR="00E141A1" w:rsidRPr="000F0109" w:rsidDel="00AD18B0">
          <w:rPr>
            <w:rFonts w:cs="Arial"/>
            <w:szCs w:val="22"/>
          </w:rPr>
          <w:delText xml:space="preserve">impressive </w:delText>
        </w:r>
      </w:del>
      <w:r w:rsidR="00E141A1" w:rsidRPr="000F0109">
        <w:rPr>
          <w:rFonts w:cs="Arial"/>
          <w:szCs w:val="22"/>
        </w:rPr>
        <w:t xml:space="preserve">creative and technical skills you developed </w:t>
      </w:r>
      <w:ins w:id="79" w:author="bairdk" w:date="2012-12-04T11:54:00Z">
        <w:r>
          <w:rPr>
            <w:rFonts w:cs="Arial"/>
            <w:szCs w:val="22"/>
          </w:rPr>
          <w:t xml:space="preserve">during the project are </w:t>
        </w:r>
      </w:ins>
      <w:ins w:id="80" w:author="bairdk" w:date="2012-12-04T11:56:00Z">
        <w:r w:rsidRPr="000F0109">
          <w:rPr>
            <w:rFonts w:cs="Arial"/>
            <w:szCs w:val="22"/>
          </w:rPr>
          <w:t xml:space="preserve">impressive </w:t>
        </w:r>
        <w:r>
          <w:rPr>
            <w:rFonts w:cs="Arial"/>
            <w:szCs w:val="22"/>
          </w:rPr>
          <w:t xml:space="preserve">and </w:t>
        </w:r>
      </w:ins>
      <w:ins w:id="81" w:author="bairdk" w:date="2012-12-04T12:10:00Z">
        <w:r w:rsidR="00CE5F0B">
          <w:rPr>
            <w:rFonts w:cs="Arial"/>
            <w:szCs w:val="22"/>
          </w:rPr>
          <w:t xml:space="preserve">are now </w:t>
        </w:r>
      </w:ins>
      <w:ins w:id="82" w:author="bairdk" w:date="2012-12-04T11:54:00Z">
        <w:r>
          <w:rPr>
            <w:rFonts w:cs="Arial"/>
            <w:szCs w:val="22"/>
          </w:rPr>
          <w:t>on</w:t>
        </w:r>
      </w:ins>
      <w:ins w:id="83" w:author="bairdk" w:date="2012-12-04T11:57:00Z">
        <w:r>
          <w:rPr>
            <w:rFonts w:cs="Arial"/>
            <w:szCs w:val="22"/>
          </w:rPr>
          <w:t xml:space="preserve"> </w:t>
        </w:r>
      </w:ins>
      <w:ins w:id="84" w:author="bairdk" w:date="2012-12-04T11:54:00Z">
        <w:r>
          <w:rPr>
            <w:rFonts w:cs="Arial"/>
            <w:szCs w:val="22"/>
          </w:rPr>
          <w:t>display</w:t>
        </w:r>
      </w:ins>
      <w:ins w:id="85" w:author="bairdk" w:date="2012-12-04T11:58:00Z">
        <w:r>
          <w:rPr>
            <w:rFonts w:cs="Arial"/>
            <w:szCs w:val="22"/>
          </w:rPr>
          <w:t xml:space="preserve"> to many members of the public</w:t>
        </w:r>
      </w:ins>
      <w:ins w:id="86" w:author="bairdk" w:date="2012-12-04T11:54:00Z">
        <w:r>
          <w:rPr>
            <w:rFonts w:cs="Arial"/>
            <w:szCs w:val="22"/>
          </w:rPr>
          <w:t>.</w:t>
        </w:r>
      </w:ins>
      <w:ins w:id="87" w:author="bairdk" w:date="2012-12-04T11:59:00Z">
        <w:r>
          <w:rPr>
            <w:rFonts w:cs="Arial"/>
            <w:szCs w:val="22"/>
          </w:rPr>
          <w:t xml:space="preserve"> </w:t>
        </w:r>
      </w:ins>
      <w:del w:id="88" w:author="bairdk" w:date="2012-12-04T11:53:00Z">
        <w:r w:rsidR="00E141A1" w:rsidRPr="000F0109" w:rsidDel="00AD18B0">
          <w:rPr>
            <w:rFonts w:cs="Arial"/>
            <w:szCs w:val="22"/>
          </w:rPr>
          <w:delText>over that time.</w:delText>
        </w:r>
        <w:r w:rsidR="000F0109" w:rsidRPr="000F0109" w:rsidDel="00AD18B0">
          <w:rPr>
            <w:rFonts w:cs="Arial"/>
            <w:szCs w:val="22"/>
          </w:rPr>
          <w:delText xml:space="preserve"> </w:delText>
        </w:r>
      </w:del>
    </w:p>
    <w:p w:rsidR="00E141A1" w:rsidRPr="000F0109" w:rsidDel="00AD18B0" w:rsidRDefault="00E141A1" w:rsidP="00F17C5A">
      <w:pPr>
        <w:jc w:val="both"/>
        <w:rPr>
          <w:del w:id="89" w:author="bairdk" w:date="2012-12-04T11:57:00Z"/>
          <w:rFonts w:cs="Arial"/>
          <w:szCs w:val="22"/>
        </w:rPr>
        <w:pPrChange w:id="90" w:author="bairdk" w:date="2012-12-04T12:03:00Z">
          <w:pPr/>
        </w:pPrChange>
      </w:pPr>
    </w:p>
    <w:p w:rsidR="00A7723E" w:rsidRPr="000F0109" w:rsidRDefault="00D84E62" w:rsidP="00F17C5A">
      <w:pPr>
        <w:jc w:val="both"/>
        <w:rPr>
          <w:rFonts w:cs="Arial"/>
          <w:szCs w:val="22"/>
        </w:rPr>
        <w:pPrChange w:id="91" w:author="bairdk" w:date="2012-12-04T12:03:00Z">
          <w:pPr/>
        </w:pPrChange>
      </w:pPr>
      <w:del w:id="92" w:author="bairdk" w:date="2012-12-04T11:54:00Z">
        <w:r w:rsidRPr="000F0109" w:rsidDel="00AD18B0">
          <w:rPr>
            <w:rFonts w:cs="Arial"/>
            <w:szCs w:val="22"/>
          </w:rPr>
          <w:delText xml:space="preserve">We are very excited to have them on display in our exhibition spaces for more people to view. </w:delText>
        </w:r>
      </w:del>
      <w:r w:rsidRPr="000F0109">
        <w:rPr>
          <w:rFonts w:cs="Arial"/>
          <w:szCs w:val="22"/>
        </w:rPr>
        <w:t xml:space="preserve">The </w:t>
      </w:r>
      <w:ins w:id="93" w:author="bairdk" w:date="2012-12-04T11:54:00Z">
        <w:r w:rsidR="00AD18B0">
          <w:rPr>
            <w:rFonts w:cs="Arial"/>
            <w:szCs w:val="22"/>
          </w:rPr>
          <w:t xml:space="preserve">Richmond </w:t>
        </w:r>
      </w:ins>
      <w:r w:rsidRPr="000F0109">
        <w:rPr>
          <w:rFonts w:cs="Arial"/>
          <w:szCs w:val="22"/>
        </w:rPr>
        <w:t xml:space="preserve">Town Hall </w:t>
      </w:r>
      <w:del w:id="94" w:author="bairdk" w:date="2012-12-04T11:59:00Z">
        <w:r w:rsidRPr="000F0109" w:rsidDel="00AD18B0">
          <w:rPr>
            <w:rFonts w:cs="Arial"/>
            <w:szCs w:val="22"/>
          </w:rPr>
          <w:delText xml:space="preserve">gets </w:delText>
        </w:r>
      </w:del>
      <w:ins w:id="95" w:author="bairdk" w:date="2012-12-04T11:59:00Z">
        <w:r w:rsidR="00AD18B0">
          <w:rPr>
            <w:rFonts w:cs="Arial"/>
            <w:szCs w:val="22"/>
          </w:rPr>
          <w:t>welcomes</w:t>
        </w:r>
        <w:r w:rsidR="00AD18B0" w:rsidRPr="000F0109">
          <w:rPr>
            <w:rFonts w:cs="Arial"/>
            <w:szCs w:val="22"/>
          </w:rPr>
          <w:t xml:space="preserve"> </w:t>
        </w:r>
      </w:ins>
      <w:del w:id="96" w:author="bairdk" w:date="2012-12-04T11:59:00Z">
        <w:r w:rsidRPr="000F0109" w:rsidDel="00AD18B0">
          <w:rPr>
            <w:rFonts w:cs="Arial"/>
            <w:szCs w:val="22"/>
          </w:rPr>
          <w:delText xml:space="preserve">many </w:delText>
        </w:r>
      </w:del>
      <w:r w:rsidRPr="000F0109">
        <w:rPr>
          <w:rFonts w:cs="Arial"/>
          <w:szCs w:val="22"/>
        </w:rPr>
        <w:t xml:space="preserve">visitors </w:t>
      </w:r>
      <w:r w:rsidR="00E141A1" w:rsidRPr="000F0109">
        <w:rPr>
          <w:rFonts w:cs="Arial"/>
          <w:szCs w:val="22"/>
        </w:rPr>
        <w:t xml:space="preserve">from the Yarra community and </w:t>
      </w:r>
      <w:del w:id="97" w:author="bairdk" w:date="2012-12-04T11:54:00Z">
        <w:r w:rsidR="00E141A1" w:rsidRPr="000F0109" w:rsidDel="00AD18B0">
          <w:rPr>
            <w:rFonts w:cs="Arial"/>
            <w:szCs w:val="22"/>
          </w:rPr>
          <w:delText xml:space="preserve">wider </w:delText>
        </w:r>
      </w:del>
      <w:ins w:id="98" w:author="bairdk" w:date="2012-12-04T11:54:00Z">
        <w:r w:rsidR="00AD18B0">
          <w:rPr>
            <w:rFonts w:cs="Arial"/>
            <w:szCs w:val="22"/>
          </w:rPr>
          <w:t xml:space="preserve">from across </w:t>
        </w:r>
      </w:ins>
      <w:r w:rsidR="00E141A1" w:rsidRPr="000F0109">
        <w:rPr>
          <w:rFonts w:cs="Arial"/>
          <w:szCs w:val="22"/>
        </w:rPr>
        <w:t>Melbourne</w:t>
      </w:r>
      <w:ins w:id="99" w:author="bairdk" w:date="2012-12-04T11:59:00Z">
        <w:r w:rsidR="00AD18B0">
          <w:rPr>
            <w:rFonts w:cs="Arial"/>
            <w:szCs w:val="22"/>
          </w:rPr>
          <w:t>,</w:t>
        </w:r>
      </w:ins>
      <w:r w:rsidR="00E141A1" w:rsidRPr="000F0109">
        <w:rPr>
          <w:rFonts w:cs="Arial"/>
          <w:szCs w:val="22"/>
        </w:rPr>
        <w:t xml:space="preserve"> </w:t>
      </w:r>
      <w:del w:id="100" w:author="bairdk" w:date="2012-12-04T11:54:00Z">
        <w:r w:rsidR="00E141A1" w:rsidRPr="000F0109" w:rsidDel="00AD18B0">
          <w:rPr>
            <w:rFonts w:cs="Arial"/>
            <w:szCs w:val="22"/>
          </w:rPr>
          <w:delText xml:space="preserve">city </w:delText>
        </w:r>
      </w:del>
      <w:r w:rsidR="00E141A1" w:rsidRPr="000F0109">
        <w:rPr>
          <w:rFonts w:cs="Arial"/>
          <w:szCs w:val="22"/>
        </w:rPr>
        <w:t>so your works will certainly be seen and admired</w:t>
      </w:r>
      <w:ins w:id="101" w:author="bairdk" w:date="2012-12-04T11:59:00Z">
        <w:r w:rsidR="00AD18B0">
          <w:rPr>
            <w:rFonts w:cs="Arial"/>
            <w:szCs w:val="22"/>
          </w:rPr>
          <w:t xml:space="preserve"> by a variety of audiences</w:t>
        </w:r>
      </w:ins>
      <w:r w:rsidR="00E141A1" w:rsidRPr="000F0109">
        <w:rPr>
          <w:rFonts w:cs="Arial"/>
          <w:szCs w:val="22"/>
        </w:rPr>
        <w:t>.</w:t>
      </w:r>
    </w:p>
    <w:p w:rsidR="00D84E62" w:rsidRPr="000F0109" w:rsidRDefault="00D84E62" w:rsidP="00F17C5A">
      <w:pPr>
        <w:jc w:val="both"/>
        <w:rPr>
          <w:rFonts w:cs="Arial"/>
          <w:szCs w:val="22"/>
        </w:rPr>
        <w:pPrChange w:id="102" w:author="bairdk" w:date="2012-12-04T12:03:00Z">
          <w:pPr/>
        </w:pPrChange>
      </w:pPr>
    </w:p>
    <w:p w:rsidR="00D84E62" w:rsidRPr="000F0109" w:rsidDel="00F17C5A" w:rsidRDefault="00D84E62" w:rsidP="00F17C5A">
      <w:pPr>
        <w:jc w:val="both"/>
        <w:rPr>
          <w:del w:id="103" w:author="bairdk" w:date="2012-12-04T12:04:00Z"/>
          <w:szCs w:val="22"/>
        </w:rPr>
        <w:pPrChange w:id="104" w:author="bairdk" w:date="2012-12-04T12:03:00Z">
          <w:pPr/>
        </w:pPrChange>
      </w:pPr>
      <w:r w:rsidRPr="000F0109">
        <w:rPr>
          <w:szCs w:val="22"/>
        </w:rPr>
        <w:t>We hope you can come and see the photographs</w:t>
      </w:r>
      <w:ins w:id="105" w:author="bairdk" w:date="2012-12-04T11:59:00Z">
        <w:r w:rsidR="00AD18B0">
          <w:rPr>
            <w:szCs w:val="22"/>
          </w:rPr>
          <w:t xml:space="preserve"> in situ</w:t>
        </w:r>
      </w:ins>
      <w:del w:id="106" w:author="bairdk" w:date="2012-12-04T11:54:00Z">
        <w:r w:rsidRPr="000F0109" w:rsidDel="00AD18B0">
          <w:rPr>
            <w:szCs w:val="22"/>
          </w:rPr>
          <w:delText xml:space="preserve"> that </w:delText>
        </w:r>
        <w:r w:rsidR="00E141A1" w:rsidRPr="000F0109" w:rsidDel="00AD18B0">
          <w:rPr>
            <w:szCs w:val="22"/>
          </w:rPr>
          <w:delText>you produced earlier this year with Tina Smigielski</w:delText>
        </w:r>
      </w:del>
      <w:ins w:id="107" w:author="bairdk" w:date="2012-12-04T12:03:00Z">
        <w:r w:rsidR="00F17C5A">
          <w:rPr>
            <w:szCs w:val="22"/>
          </w:rPr>
          <w:t xml:space="preserve"> and</w:t>
        </w:r>
      </w:ins>
      <w:del w:id="108" w:author="bairdk" w:date="2012-12-04T12:03:00Z">
        <w:r w:rsidR="00E141A1" w:rsidRPr="000F0109" w:rsidDel="00F17C5A">
          <w:rPr>
            <w:szCs w:val="22"/>
          </w:rPr>
          <w:delText>.</w:delText>
        </w:r>
      </w:del>
      <w:r w:rsidR="00E141A1" w:rsidRPr="000F0109">
        <w:rPr>
          <w:szCs w:val="22"/>
        </w:rPr>
        <w:t xml:space="preserve"> </w:t>
      </w:r>
      <w:del w:id="109" w:author="bairdk" w:date="2012-12-04T11:54:00Z">
        <w:r w:rsidR="00E141A1" w:rsidRPr="000F0109" w:rsidDel="00AD18B0">
          <w:rPr>
            <w:szCs w:val="22"/>
          </w:rPr>
          <w:delText>If you cannot make it though,</w:delText>
        </w:r>
      </w:del>
      <w:ins w:id="110" w:author="bairdk" w:date="2012-12-04T12:03:00Z">
        <w:r w:rsidR="00F17C5A">
          <w:rPr>
            <w:szCs w:val="22"/>
          </w:rPr>
          <w:t>p</w:t>
        </w:r>
      </w:ins>
      <w:ins w:id="111" w:author="bairdk" w:date="2012-12-04T11:54:00Z">
        <w:r w:rsidR="00AD18B0">
          <w:rPr>
            <w:szCs w:val="22"/>
          </w:rPr>
          <w:t xml:space="preserve">lease </w:t>
        </w:r>
      </w:ins>
      <w:ins w:id="112" w:author="bairdk" w:date="2012-12-04T12:04:00Z">
        <w:r w:rsidR="00F17C5A">
          <w:rPr>
            <w:szCs w:val="22"/>
          </w:rPr>
          <w:t>have a look at</w:t>
        </w:r>
      </w:ins>
      <w:ins w:id="113" w:author="bairdk" w:date="2012-12-04T11:54:00Z">
        <w:r w:rsidR="00AD18B0">
          <w:rPr>
            <w:szCs w:val="22"/>
          </w:rPr>
          <w:t xml:space="preserve"> the </w:t>
        </w:r>
      </w:ins>
      <w:del w:id="114" w:author="bairdk" w:date="2012-12-04T11:59:00Z">
        <w:r w:rsidR="00E141A1" w:rsidRPr="00AD18B0" w:rsidDel="00AD18B0">
          <w:rPr>
            <w:i/>
            <w:szCs w:val="22"/>
            <w:rPrChange w:id="115" w:author="bairdk" w:date="2012-12-04T11:59:00Z">
              <w:rPr>
                <w:szCs w:val="22"/>
              </w:rPr>
            </w:rPrChange>
          </w:rPr>
          <w:delText xml:space="preserve"> </w:delText>
        </w:r>
      </w:del>
      <w:del w:id="116" w:author="bairdk" w:date="2012-12-04T11:55:00Z">
        <w:r w:rsidR="00E141A1" w:rsidRPr="00AD18B0" w:rsidDel="00AD18B0">
          <w:rPr>
            <w:i/>
            <w:szCs w:val="22"/>
            <w:rPrChange w:id="117" w:author="bairdk" w:date="2012-12-04T11:59:00Z">
              <w:rPr>
                <w:szCs w:val="22"/>
              </w:rPr>
            </w:rPrChange>
          </w:rPr>
          <w:delText xml:space="preserve">I have included some of our </w:delText>
        </w:r>
      </w:del>
      <w:del w:id="118" w:author="bairdk" w:date="2012-12-04T11:59:00Z">
        <w:r w:rsidR="00E141A1" w:rsidRPr="00AD18B0" w:rsidDel="00AD18B0">
          <w:rPr>
            <w:i/>
            <w:szCs w:val="22"/>
            <w:rPrChange w:id="119" w:author="bairdk" w:date="2012-12-04T11:59:00Z">
              <w:rPr>
                <w:szCs w:val="22"/>
              </w:rPr>
            </w:rPrChange>
          </w:rPr>
          <w:delText>‘</w:delText>
        </w:r>
      </w:del>
      <w:r w:rsidR="00E141A1" w:rsidRPr="00AD18B0">
        <w:rPr>
          <w:i/>
          <w:szCs w:val="22"/>
          <w:rPrChange w:id="120" w:author="bairdk" w:date="2012-12-04T11:59:00Z">
            <w:rPr>
              <w:szCs w:val="22"/>
            </w:rPr>
          </w:rPrChange>
        </w:rPr>
        <w:t>Locale</w:t>
      </w:r>
      <w:del w:id="121" w:author="bairdk" w:date="2012-12-04T11:59:00Z">
        <w:r w:rsidR="00E141A1" w:rsidRPr="00AD18B0" w:rsidDel="00AD18B0">
          <w:rPr>
            <w:i/>
            <w:szCs w:val="22"/>
            <w:rPrChange w:id="122" w:author="bairdk" w:date="2012-12-04T11:59:00Z">
              <w:rPr>
                <w:szCs w:val="22"/>
              </w:rPr>
            </w:rPrChange>
          </w:rPr>
          <w:delText>’</w:delText>
        </w:r>
      </w:del>
      <w:ins w:id="123" w:author="bairdk" w:date="2012-12-04T11:59:00Z">
        <w:r w:rsidR="00AD18B0">
          <w:rPr>
            <w:szCs w:val="22"/>
          </w:rPr>
          <w:t xml:space="preserve"> </w:t>
        </w:r>
      </w:ins>
      <w:del w:id="124" w:author="bairdk" w:date="2012-12-04T11:59:00Z">
        <w:r w:rsidR="00E141A1" w:rsidRPr="000F0109" w:rsidDel="00AD18B0">
          <w:rPr>
            <w:szCs w:val="22"/>
          </w:rPr>
          <w:delText xml:space="preserve"> </w:delText>
        </w:r>
      </w:del>
      <w:r w:rsidR="00E141A1" w:rsidRPr="000F0109">
        <w:rPr>
          <w:szCs w:val="22"/>
        </w:rPr>
        <w:t xml:space="preserve">Exhibition Program </w:t>
      </w:r>
      <w:ins w:id="125" w:author="bairdk" w:date="2012-12-04T12:04:00Z">
        <w:r w:rsidR="00F17C5A">
          <w:rPr>
            <w:szCs w:val="22"/>
          </w:rPr>
          <w:t>attached</w:t>
        </w:r>
      </w:ins>
      <w:ins w:id="126" w:author="bairdk" w:date="2012-12-04T12:07:00Z">
        <w:r w:rsidR="00F17C5A">
          <w:rPr>
            <w:szCs w:val="22"/>
          </w:rPr>
          <w:t>.</w:t>
        </w:r>
      </w:ins>
      <w:ins w:id="127" w:author="bairdk" w:date="2012-12-04T12:04:00Z">
        <w:r w:rsidR="00F17C5A">
          <w:rPr>
            <w:szCs w:val="22"/>
          </w:rPr>
          <w:t xml:space="preserve"> </w:t>
        </w:r>
      </w:ins>
      <w:del w:id="128" w:author="bairdk" w:date="2012-12-04T11:55:00Z">
        <w:r w:rsidR="00E141A1" w:rsidRPr="000F0109" w:rsidDel="00AD18B0">
          <w:rPr>
            <w:szCs w:val="22"/>
          </w:rPr>
          <w:delText>bo</w:delText>
        </w:r>
        <w:r w:rsidR="000F0109" w:rsidRPr="000F0109" w:rsidDel="00AD18B0">
          <w:rPr>
            <w:szCs w:val="22"/>
          </w:rPr>
          <w:delText xml:space="preserve">oklets </w:delText>
        </w:r>
      </w:del>
      <w:del w:id="129" w:author="bairdk" w:date="2012-12-04T12:03:00Z">
        <w:r w:rsidR="000F0109" w:rsidRPr="000F0109" w:rsidDel="00F17C5A">
          <w:rPr>
            <w:szCs w:val="22"/>
          </w:rPr>
          <w:delText xml:space="preserve">which </w:delText>
        </w:r>
      </w:del>
      <w:ins w:id="130" w:author="bairdk" w:date="2012-12-04T12:07:00Z">
        <w:r w:rsidR="00F17C5A">
          <w:rPr>
            <w:szCs w:val="22"/>
          </w:rPr>
          <w:t>The</w:t>
        </w:r>
      </w:ins>
      <w:del w:id="131" w:author="bairdk" w:date="2012-12-04T12:06:00Z">
        <w:r w:rsidR="000F0109" w:rsidRPr="000F0109" w:rsidDel="00F17C5A">
          <w:rPr>
            <w:szCs w:val="22"/>
          </w:rPr>
          <w:delText xml:space="preserve">feature </w:delText>
        </w:r>
      </w:del>
      <w:del w:id="132" w:author="bairdk" w:date="2012-12-04T11:59:00Z">
        <w:r w:rsidR="000F0109" w:rsidRPr="000F0109" w:rsidDel="003F2C49">
          <w:rPr>
            <w:szCs w:val="22"/>
          </w:rPr>
          <w:delText xml:space="preserve">your show </w:delText>
        </w:r>
      </w:del>
      <w:ins w:id="133" w:author="bairdk" w:date="2012-12-04T11:59:00Z">
        <w:r w:rsidR="003F2C49">
          <w:rPr>
            <w:szCs w:val="22"/>
          </w:rPr>
          <w:t xml:space="preserve"> </w:t>
        </w:r>
      </w:ins>
      <w:r w:rsidR="000F0109" w:rsidRPr="000F0109">
        <w:rPr>
          <w:szCs w:val="22"/>
        </w:rPr>
        <w:t>‘Family Album</w:t>
      </w:r>
      <w:del w:id="134" w:author="bairdk" w:date="2012-12-04T11:59:00Z">
        <w:r w:rsidR="000F0109" w:rsidRPr="000F0109" w:rsidDel="003F2C49">
          <w:rPr>
            <w:szCs w:val="22"/>
          </w:rPr>
          <w:delText>,</w:delText>
        </w:r>
      </w:del>
      <w:r w:rsidR="000F0109" w:rsidRPr="000F0109">
        <w:rPr>
          <w:szCs w:val="22"/>
        </w:rPr>
        <w:t xml:space="preserve">’ </w:t>
      </w:r>
      <w:ins w:id="135" w:author="bairdk" w:date="2012-12-04T11:59:00Z">
        <w:r w:rsidR="003F2C49">
          <w:rPr>
            <w:szCs w:val="22"/>
          </w:rPr>
          <w:t>show</w:t>
        </w:r>
      </w:ins>
      <w:ins w:id="136" w:author="bairdk" w:date="2012-12-04T12:06:00Z">
        <w:r w:rsidR="00F17C5A">
          <w:rPr>
            <w:szCs w:val="22"/>
          </w:rPr>
          <w:t xml:space="preserve"> and our other exhibitions from the year</w:t>
        </w:r>
      </w:ins>
      <w:ins w:id="137" w:author="bairdk" w:date="2012-12-04T12:07:00Z">
        <w:r w:rsidR="00F17C5A">
          <w:rPr>
            <w:szCs w:val="22"/>
          </w:rPr>
          <w:t xml:space="preserve"> were all very successful and your work </w:t>
        </w:r>
      </w:ins>
      <w:ins w:id="138" w:author="bairdk" w:date="2012-12-04T12:08:00Z">
        <w:r w:rsidR="00F17C5A">
          <w:rPr>
            <w:szCs w:val="22"/>
          </w:rPr>
          <w:t xml:space="preserve">sits beautifully </w:t>
        </w:r>
      </w:ins>
      <w:ins w:id="139" w:author="bairdk" w:date="2012-12-04T12:07:00Z">
        <w:r w:rsidR="00F17C5A">
          <w:rPr>
            <w:szCs w:val="22"/>
          </w:rPr>
          <w:t xml:space="preserve">alongside work by professional </w:t>
        </w:r>
      </w:ins>
      <w:ins w:id="140" w:author="bairdk" w:date="2012-12-04T12:08:00Z">
        <w:r w:rsidR="00F17C5A">
          <w:rPr>
            <w:szCs w:val="22"/>
          </w:rPr>
          <w:t xml:space="preserve">photographers and </w:t>
        </w:r>
      </w:ins>
      <w:ins w:id="141" w:author="bairdk" w:date="2012-12-04T12:07:00Z">
        <w:r w:rsidR="00F17C5A">
          <w:rPr>
            <w:szCs w:val="22"/>
          </w:rPr>
          <w:t xml:space="preserve">artists. </w:t>
        </w:r>
      </w:ins>
      <w:del w:id="142" w:author="bairdk" w:date="2012-12-04T12:00:00Z">
        <w:r w:rsidR="00E141A1" w:rsidRPr="000F0109" w:rsidDel="003F2C49">
          <w:rPr>
            <w:szCs w:val="22"/>
          </w:rPr>
          <w:delText xml:space="preserve">for you to keep as an </w:delText>
        </w:r>
      </w:del>
      <w:del w:id="143" w:author="bairdk" w:date="2012-12-04T12:04:00Z">
        <w:r w:rsidR="00E141A1" w:rsidRPr="000F0109" w:rsidDel="00F17C5A">
          <w:rPr>
            <w:szCs w:val="22"/>
          </w:rPr>
          <w:delText xml:space="preserve">acknowledgement </w:delText>
        </w:r>
        <w:r w:rsidR="00100BAB" w:rsidRPr="000F0109" w:rsidDel="00F17C5A">
          <w:rPr>
            <w:szCs w:val="22"/>
          </w:rPr>
          <w:delText xml:space="preserve">from us </w:delText>
        </w:r>
        <w:r w:rsidR="00E141A1" w:rsidRPr="000F0109" w:rsidDel="00F17C5A">
          <w:rPr>
            <w:szCs w:val="22"/>
          </w:rPr>
          <w:delText xml:space="preserve">and for </w:delText>
        </w:r>
        <w:r w:rsidR="00100BAB" w:rsidRPr="000F0109" w:rsidDel="00F17C5A">
          <w:rPr>
            <w:szCs w:val="22"/>
          </w:rPr>
          <w:delText>personal recollections in the future.</w:delText>
        </w:r>
      </w:del>
    </w:p>
    <w:p w:rsidR="00E141A1" w:rsidRDefault="00E141A1" w:rsidP="00F17C5A">
      <w:pPr>
        <w:jc w:val="both"/>
        <w:rPr>
          <w:ins w:id="144" w:author="bairdk" w:date="2012-12-04T12:04:00Z"/>
          <w:szCs w:val="22"/>
        </w:rPr>
        <w:pPrChange w:id="145" w:author="bairdk" w:date="2012-12-04T12:03:00Z">
          <w:pPr/>
        </w:pPrChange>
      </w:pPr>
    </w:p>
    <w:p w:rsidR="00F17C5A" w:rsidRPr="000F0109" w:rsidRDefault="00F17C5A" w:rsidP="00F17C5A">
      <w:pPr>
        <w:jc w:val="both"/>
        <w:rPr>
          <w:szCs w:val="22"/>
        </w:rPr>
        <w:pPrChange w:id="146" w:author="bairdk" w:date="2012-12-04T12:03:00Z">
          <w:pPr/>
        </w:pPrChange>
      </w:pPr>
    </w:p>
    <w:p w:rsidR="00E141A1" w:rsidRPr="000F0109" w:rsidRDefault="00100BAB" w:rsidP="00F17C5A">
      <w:pPr>
        <w:jc w:val="both"/>
        <w:rPr>
          <w:szCs w:val="22"/>
        </w:rPr>
        <w:pPrChange w:id="147" w:author="bairdk" w:date="2012-12-04T12:03:00Z">
          <w:pPr/>
        </w:pPrChange>
      </w:pPr>
      <w:r w:rsidRPr="000F0109">
        <w:rPr>
          <w:szCs w:val="22"/>
        </w:rPr>
        <w:t xml:space="preserve">Thank you again for taking part in the project and this exhibition. </w:t>
      </w:r>
    </w:p>
    <w:p w:rsidR="00100BAB" w:rsidRPr="000F0109" w:rsidRDefault="00100BAB" w:rsidP="00F17C5A">
      <w:pPr>
        <w:jc w:val="both"/>
        <w:rPr>
          <w:szCs w:val="22"/>
        </w:rPr>
        <w:pPrChange w:id="148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149" w:author="bairdk" w:date="2012-12-04T12:03:00Z">
          <w:pPr/>
        </w:pPrChange>
      </w:pPr>
      <w:r w:rsidRPr="000F0109">
        <w:rPr>
          <w:szCs w:val="22"/>
        </w:rPr>
        <w:t>Yours sincerely</w:t>
      </w:r>
    </w:p>
    <w:p w:rsidR="00100BAB" w:rsidRDefault="00100BAB" w:rsidP="00F17C5A">
      <w:pPr>
        <w:jc w:val="both"/>
        <w:rPr>
          <w:ins w:id="150" w:author="bairdk" w:date="2012-12-04T12:10:00Z"/>
          <w:szCs w:val="22"/>
        </w:rPr>
        <w:pPrChange w:id="151" w:author="bairdk" w:date="2012-12-04T12:03:00Z">
          <w:pPr/>
        </w:pPrChange>
      </w:pPr>
    </w:p>
    <w:p w:rsidR="00CE5F0B" w:rsidRDefault="00CE5F0B" w:rsidP="00F17C5A">
      <w:pPr>
        <w:jc w:val="both"/>
        <w:rPr>
          <w:ins w:id="152" w:author="bairdk" w:date="2012-12-04T12:10:00Z"/>
          <w:szCs w:val="22"/>
        </w:rPr>
        <w:pPrChange w:id="153" w:author="bairdk" w:date="2012-12-04T12:03:00Z">
          <w:pPr/>
        </w:pPrChange>
      </w:pPr>
    </w:p>
    <w:p w:rsidR="00CE5F0B" w:rsidRDefault="00CE5F0B" w:rsidP="00F17C5A">
      <w:pPr>
        <w:jc w:val="both"/>
        <w:rPr>
          <w:ins w:id="154" w:author="bairdk" w:date="2012-12-04T12:10:00Z"/>
          <w:szCs w:val="22"/>
        </w:rPr>
        <w:pPrChange w:id="155" w:author="bairdk" w:date="2012-12-04T12:03:00Z">
          <w:pPr/>
        </w:pPrChange>
      </w:pPr>
    </w:p>
    <w:p w:rsidR="00CE5F0B" w:rsidRDefault="00CE5F0B" w:rsidP="00F17C5A">
      <w:pPr>
        <w:jc w:val="both"/>
        <w:rPr>
          <w:ins w:id="156" w:author="bairdk" w:date="2012-12-04T12:10:00Z"/>
          <w:szCs w:val="22"/>
        </w:rPr>
        <w:pPrChange w:id="157" w:author="bairdk" w:date="2012-12-04T12:03:00Z">
          <w:pPr/>
        </w:pPrChange>
      </w:pPr>
    </w:p>
    <w:p w:rsidR="00CE5F0B" w:rsidRDefault="00CE5F0B" w:rsidP="00F17C5A">
      <w:pPr>
        <w:jc w:val="both"/>
        <w:rPr>
          <w:ins w:id="158" w:author="bairdk" w:date="2012-12-04T12:10:00Z"/>
          <w:szCs w:val="22"/>
        </w:rPr>
        <w:pPrChange w:id="159" w:author="bairdk" w:date="2012-12-04T12:03:00Z">
          <w:pPr/>
        </w:pPrChange>
      </w:pPr>
      <w:ins w:id="160" w:author="bairdk" w:date="2012-12-04T12:10:00Z">
        <w:r>
          <w:rPr>
            <w:szCs w:val="22"/>
          </w:rPr>
          <w:t xml:space="preserve">Jackie </w:t>
        </w:r>
        <w:proofErr w:type="spellStart"/>
        <w:r>
          <w:rPr>
            <w:szCs w:val="22"/>
          </w:rPr>
          <w:t>Fristacky</w:t>
        </w:r>
        <w:proofErr w:type="spellEnd"/>
      </w:ins>
    </w:p>
    <w:p w:rsidR="00CE5F0B" w:rsidRDefault="00CE5F0B" w:rsidP="00F17C5A">
      <w:pPr>
        <w:jc w:val="both"/>
        <w:rPr>
          <w:ins w:id="161" w:author="bairdk" w:date="2012-12-04T12:00:00Z"/>
          <w:szCs w:val="22"/>
        </w:rPr>
        <w:pPrChange w:id="162" w:author="bairdk" w:date="2012-12-04T12:03:00Z">
          <w:pPr/>
        </w:pPrChange>
      </w:pPr>
      <w:ins w:id="163" w:author="bairdk" w:date="2012-12-04T12:10:00Z">
        <w:r>
          <w:rPr>
            <w:szCs w:val="22"/>
          </w:rPr>
          <w:t>Mayor, City of Yarra</w:t>
        </w:r>
      </w:ins>
    </w:p>
    <w:p w:rsidR="003F2C49" w:rsidRDefault="003F2C49" w:rsidP="00F17C5A">
      <w:pPr>
        <w:jc w:val="both"/>
        <w:rPr>
          <w:ins w:id="164" w:author="bairdk" w:date="2012-12-04T12:00:00Z"/>
          <w:szCs w:val="22"/>
        </w:rPr>
        <w:pPrChange w:id="165" w:author="bairdk" w:date="2012-12-04T12:03:00Z">
          <w:pPr/>
        </w:pPrChange>
      </w:pPr>
    </w:p>
    <w:p w:rsidR="003F2C49" w:rsidRDefault="003F2C49" w:rsidP="00F17C5A">
      <w:pPr>
        <w:jc w:val="both"/>
        <w:rPr>
          <w:ins w:id="166" w:author="bairdk" w:date="2012-12-04T12:00:00Z"/>
          <w:szCs w:val="22"/>
        </w:rPr>
        <w:pPrChange w:id="167" w:author="bairdk" w:date="2012-12-04T12:03:00Z">
          <w:pPr/>
        </w:pPrChange>
      </w:pPr>
    </w:p>
    <w:p w:rsidR="003F2C49" w:rsidRDefault="003F2C49" w:rsidP="00F17C5A">
      <w:pPr>
        <w:jc w:val="both"/>
        <w:rPr>
          <w:ins w:id="168" w:author="bairdk" w:date="2012-12-04T12:00:00Z"/>
          <w:szCs w:val="22"/>
        </w:rPr>
        <w:pPrChange w:id="169" w:author="bairdk" w:date="2012-12-04T12:03:00Z">
          <w:pPr/>
        </w:pPrChange>
      </w:pPr>
    </w:p>
    <w:p w:rsidR="003F2C49" w:rsidRPr="000F0109" w:rsidRDefault="003F2C49" w:rsidP="00F17C5A">
      <w:pPr>
        <w:jc w:val="both"/>
        <w:rPr>
          <w:szCs w:val="22"/>
        </w:rPr>
        <w:pPrChange w:id="170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171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172" w:author="bairdk" w:date="2012-12-04T12:03:00Z">
          <w:pPr/>
        </w:pPrChange>
      </w:pPr>
    </w:p>
    <w:p w:rsidR="00C16565" w:rsidRDefault="00C16565" w:rsidP="00F17C5A">
      <w:pPr>
        <w:jc w:val="both"/>
        <w:rPr>
          <w:szCs w:val="22"/>
        </w:rPr>
        <w:pPrChange w:id="173" w:author="bairdk" w:date="2012-12-04T12:03:00Z">
          <w:pPr/>
        </w:pPrChange>
      </w:pPr>
    </w:p>
    <w:p w:rsidR="00C16565" w:rsidRDefault="00C16565" w:rsidP="00F17C5A">
      <w:pPr>
        <w:jc w:val="both"/>
        <w:rPr>
          <w:szCs w:val="22"/>
        </w:rPr>
        <w:pPrChange w:id="174" w:author="bairdk" w:date="2012-12-04T12:03:00Z">
          <w:pPr/>
        </w:pPrChange>
      </w:pPr>
    </w:p>
    <w:p w:rsidR="00100BAB" w:rsidRPr="000F0109" w:rsidRDefault="00100BAB" w:rsidP="00F17C5A">
      <w:pPr>
        <w:jc w:val="both"/>
        <w:rPr>
          <w:szCs w:val="22"/>
        </w:rPr>
        <w:pPrChange w:id="175" w:author="bairdk" w:date="2012-12-04T12:03:00Z">
          <w:pPr/>
        </w:pPrChange>
      </w:pPr>
    </w:p>
    <w:p w:rsidR="00E141A1" w:rsidRPr="000F0109" w:rsidRDefault="00E141A1" w:rsidP="00F17C5A">
      <w:pPr>
        <w:jc w:val="both"/>
        <w:rPr>
          <w:szCs w:val="22"/>
        </w:rPr>
        <w:pPrChange w:id="176" w:author="bairdk" w:date="2012-12-04T12:03:00Z">
          <w:pPr/>
        </w:pPrChange>
      </w:pPr>
    </w:p>
    <w:p w:rsidR="00E141A1" w:rsidRPr="00A7723E" w:rsidRDefault="00E141A1" w:rsidP="00F17C5A">
      <w:pPr>
        <w:jc w:val="both"/>
        <w:rPr>
          <w:sz w:val="20"/>
        </w:rPr>
        <w:pPrChange w:id="177" w:author="bairdk" w:date="2012-12-04T12:03:00Z">
          <w:pPr/>
        </w:pPrChange>
      </w:pPr>
    </w:p>
    <w:p w:rsidR="00CA36D8" w:rsidRDefault="00CA36D8" w:rsidP="00F17C5A">
      <w:pPr>
        <w:jc w:val="both"/>
        <w:rPr>
          <w:sz w:val="20"/>
        </w:rPr>
        <w:pPrChange w:id="178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79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0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1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2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3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4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5" w:author="bairdk" w:date="2012-12-04T12:03:00Z">
          <w:pPr/>
        </w:pPrChange>
      </w:pPr>
    </w:p>
    <w:p w:rsidR="00832E7F" w:rsidRDefault="00832E7F" w:rsidP="00F17C5A">
      <w:pPr>
        <w:jc w:val="both"/>
        <w:rPr>
          <w:sz w:val="20"/>
        </w:rPr>
        <w:pPrChange w:id="186" w:author="bairdk" w:date="2012-12-04T12:03:00Z">
          <w:pPr/>
        </w:pPrChange>
      </w:pPr>
    </w:p>
    <w:p w:rsidR="008371F1" w:rsidRPr="000325BE" w:rsidRDefault="008371F1" w:rsidP="00F17C5A">
      <w:pPr>
        <w:jc w:val="both"/>
        <w:rPr>
          <w:sz w:val="20"/>
        </w:rPr>
        <w:pPrChange w:id="187" w:author="bairdk" w:date="2012-12-04T12:03:00Z">
          <w:pPr/>
        </w:pPrChange>
      </w:pPr>
    </w:p>
    <w:sectPr w:rsidR="008371F1" w:rsidRPr="000325BE" w:rsidSect="005C0669"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55FAB"/>
    <w:multiLevelType w:val="hybridMultilevel"/>
    <w:tmpl w:val="7D628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80421"/>
    <w:multiLevelType w:val="hybridMultilevel"/>
    <w:tmpl w:val="48520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1F1"/>
    <w:rsid w:val="000325BE"/>
    <w:rsid w:val="000575B4"/>
    <w:rsid w:val="000A48A6"/>
    <w:rsid w:val="000F0109"/>
    <w:rsid w:val="00100BAB"/>
    <w:rsid w:val="00191386"/>
    <w:rsid w:val="001B355C"/>
    <w:rsid w:val="0024670F"/>
    <w:rsid w:val="00276DAB"/>
    <w:rsid w:val="0028175B"/>
    <w:rsid w:val="003B02F7"/>
    <w:rsid w:val="003F2C49"/>
    <w:rsid w:val="0048575B"/>
    <w:rsid w:val="004D420E"/>
    <w:rsid w:val="005C0669"/>
    <w:rsid w:val="005F4B60"/>
    <w:rsid w:val="0061292B"/>
    <w:rsid w:val="0066316B"/>
    <w:rsid w:val="00747BAB"/>
    <w:rsid w:val="007D1B03"/>
    <w:rsid w:val="00832E7F"/>
    <w:rsid w:val="008371F1"/>
    <w:rsid w:val="0088727F"/>
    <w:rsid w:val="008D1C0C"/>
    <w:rsid w:val="00A7723E"/>
    <w:rsid w:val="00AB3FD5"/>
    <w:rsid w:val="00AC68A9"/>
    <w:rsid w:val="00AD18B0"/>
    <w:rsid w:val="00B47C88"/>
    <w:rsid w:val="00B656BE"/>
    <w:rsid w:val="00C16565"/>
    <w:rsid w:val="00C56313"/>
    <w:rsid w:val="00CA36D8"/>
    <w:rsid w:val="00CB5CD9"/>
    <w:rsid w:val="00CE5F0B"/>
    <w:rsid w:val="00D84E62"/>
    <w:rsid w:val="00DA78B8"/>
    <w:rsid w:val="00E139B4"/>
    <w:rsid w:val="00E141A1"/>
    <w:rsid w:val="00E447A6"/>
    <w:rsid w:val="00E81048"/>
    <w:rsid w:val="00E90E21"/>
    <w:rsid w:val="00F17C5A"/>
    <w:rsid w:val="00F64ADA"/>
    <w:rsid w:val="00F83441"/>
    <w:rsid w:val="00FE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669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5C0669"/>
    <w:pPr>
      <w:keepNext/>
      <w:outlineLvl w:val="0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03"/>
    <w:pPr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2BC4126AB2740A60E0233EDC63CD7" ma:contentTypeVersion="0" ma:contentTypeDescription="Create a new document." ma:contentTypeScope="" ma:versionID="7ac337125ae46a23bfa865b17b521f39">
  <xsd:schema xmlns:xsd="http://www.w3.org/2001/XMLSchema" xmlns:p="http://schemas.microsoft.com/office/2006/metadata/properties" targetNamespace="http://schemas.microsoft.com/office/2006/metadata/properties" ma:root="true" ma:fieldsID="66e60cd24b77b29588035410febb84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82F5D89-B077-48ED-9C39-FA509733378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35FDD49-8F57-4133-ABDE-3EC6BDB9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2AF4E26-674F-46B5-9215-99ADA61ADE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29D52-B8E1-48EC-A75C-CF61F0639EC9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City of Yarra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subject/>
  <dc:creator>PeatlinS</dc:creator>
  <cp:keywords/>
  <dc:description/>
  <cp:lastModifiedBy>bairdk</cp:lastModifiedBy>
  <cp:revision>4</cp:revision>
  <cp:lastPrinted>2011-12-05T23:00:00Z</cp:lastPrinted>
  <dcterms:created xsi:type="dcterms:W3CDTF">2012-12-04T00:50:00Z</dcterms:created>
  <dcterms:modified xsi:type="dcterms:W3CDTF">2012-12-04T01:10:00Z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